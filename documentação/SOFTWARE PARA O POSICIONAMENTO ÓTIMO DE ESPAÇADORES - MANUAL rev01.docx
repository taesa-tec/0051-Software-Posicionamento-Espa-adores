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1DC7" w14:textId="77777777" w:rsidR="00F779BB" w:rsidRPr="004366B8" w:rsidRDefault="00F779BB" w:rsidP="00F779BB">
      <w:pPr>
        <w:pStyle w:val="01-Titulo1"/>
        <w:tabs>
          <w:tab w:val="clear" w:pos="360"/>
        </w:tabs>
        <w:ind w:left="360" w:hanging="360"/>
      </w:pPr>
      <w:bookmarkStart w:id="0" w:name="_Toc80694341"/>
      <w:bookmarkStart w:id="1" w:name="_Toc83394550"/>
      <w:bookmarkStart w:id="2" w:name="_Toc83841696"/>
      <w:r w:rsidRPr="004366B8">
        <w:t xml:space="preserve">SOFTWARE PARA O POSICIONAMENTO </w:t>
      </w:r>
      <w:r>
        <w:t>Ó</w:t>
      </w:r>
      <w:r w:rsidRPr="004366B8">
        <w:t>TIMO DE ESPAÇADORES</w:t>
      </w:r>
      <w:bookmarkEnd w:id="0"/>
      <w:r>
        <w:t xml:space="preserve"> “Spacer position”</w:t>
      </w:r>
      <w:bookmarkEnd w:id="1"/>
      <w:bookmarkEnd w:id="2"/>
    </w:p>
    <w:p w14:paraId="7EF44251" w14:textId="77777777" w:rsidR="00F779BB" w:rsidRPr="004366B8" w:rsidRDefault="00F779BB" w:rsidP="00F779BB">
      <w:pPr>
        <w:pStyle w:val="02-Titulo2"/>
      </w:pPr>
      <w:bookmarkStart w:id="3" w:name="_Toc80694342"/>
      <w:bookmarkStart w:id="4" w:name="_Toc83394551"/>
      <w:bookmarkStart w:id="5" w:name="_Toc83841697"/>
      <w:r w:rsidRPr="004366B8">
        <w:t>PREREQUISITO DO PROGRAMA</w:t>
      </w:r>
      <w:bookmarkEnd w:id="3"/>
      <w:bookmarkEnd w:id="4"/>
      <w:bookmarkEnd w:id="5"/>
    </w:p>
    <w:p w14:paraId="7BA11442" w14:textId="77777777" w:rsidR="00F779BB" w:rsidRPr="00B66098" w:rsidRDefault="00F779BB" w:rsidP="00F779BB">
      <w:pPr>
        <w:pStyle w:val="00-Corpo"/>
      </w:pPr>
      <w:r>
        <w:t xml:space="preserve">O programa </w:t>
      </w:r>
      <w:proofErr w:type="spellStart"/>
      <w:r>
        <w:t>Spacer</w:t>
      </w:r>
      <w:proofErr w:type="spellEnd"/>
      <w:r>
        <w:t xml:space="preserve"> Position, foi programado utilizando a linguagem LabVIEW (acrônimo para </w:t>
      </w:r>
      <w:proofErr w:type="spellStart"/>
      <w:r w:rsidRPr="00067603">
        <w:rPr>
          <w:i/>
          <w:iCs/>
        </w:rPr>
        <w:t>Laboratory</w:t>
      </w:r>
      <w:proofErr w:type="spellEnd"/>
      <w:r w:rsidRPr="00067603">
        <w:rPr>
          <w:i/>
          <w:iCs/>
        </w:rPr>
        <w:t xml:space="preserve"> Virtual </w:t>
      </w:r>
      <w:proofErr w:type="spellStart"/>
      <w:r w:rsidRPr="00067603">
        <w:rPr>
          <w:i/>
          <w:iCs/>
        </w:rPr>
        <w:t>Instrument</w:t>
      </w:r>
      <w:proofErr w:type="spellEnd"/>
      <w:r w:rsidRPr="00067603">
        <w:rPr>
          <w:i/>
          <w:iCs/>
        </w:rPr>
        <w:t xml:space="preserve"> </w:t>
      </w:r>
      <w:proofErr w:type="spellStart"/>
      <w:r w:rsidRPr="00067603">
        <w:rPr>
          <w:i/>
          <w:iCs/>
        </w:rPr>
        <w:t>Engineering</w:t>
      </w:r>
      <w:proofErr w:type="spellEnd"/>
      <w:r w:rsidRPr="00067603">
        <w:rPr>
          <w:i/>
          <w:iCs/>
        </w:rPr>
        <w:t xml:space="preserve"> Workbench</w:t>
      </w:r>
      <w:r>
        <w:t xml:space="preserve">). O LabVIEW </w:t>
      </w:r>
      <w:r w:rsidRPr="00B66098">
        <w:t>é uma linguagem de programação gráfica originária da National Instruments. A primeira versão surgiu em 1986 para o Macintosh e atualmente existem também ambientes de desenvolvimento integrados para os Sistemas Operacionais Windows, Linux e Solaris.</w:t>
      </w:r>
    </w:p>
    <w:p w14:paraId="6D932B79" w14:textId="77777777" w:rsidR="00F779BB" w:rsidRDefault="00F779BB" w:rsidP="00F779BB">
      <w:pPr>
        <w:pStyle w:val="00-Corpo"/>
      </w:pPr>
      <w:r w:rsidRPr="00AE34C2">
        <w:t>O painel frontal do LabVIEW é um meio confortável para construir programas com uma boa interface gráfica. O programador não necessita de escrever qualquer linha de código. A apresentação gráfica dos processos aumenta a facilidade de leitura e de utilização.</w:t>
      </w:r>
    </w:p>
    <w:p w14:paraId="41F7B8C5" w14:textId="77777777" w:rsidR="00F779BB" w:rsidRDefault="00F779BB" w:rsidP="00F779BB">
      <w:pPr>
        <w:pStyle w:val="00-Corpo"/>
      </w:pPr>
      <w:r>
        <w:t>O programa desenvolvido na linguagem descrita deve calcular a posição dos espaçadores desenvolvidos no âmbito do projeto em um determinado vão definido pelo operador. Para que isso seja possível, o programa deve ser alimentado com um conjunto de parâmetros, conforme descritos a seguir.</w:t>
      </w:r>
    </w:p>
    <w:p w14:paraId="57782220" w14:textId="77777777" w:rsidR="00F779BB" w:rsidRDefault="00F779BB" w:rsidP="00F779BB">
      <w:pPr>
        <w:pStyle w:val="04-ttulo4"/>
      </w:pPr>
      <w:bookmarkStart w:id="6" w:name="_Toc80694343"/>
      <w:bookmarkStart w:id="7" w:name="_Toc83394552"/>
      <w:r>
        <w:t>Entradas de dados</w:t>
      </w:r>
      <w:bookmarkEnd w:id="6"/>
      <w:bookmarkEnd w:id="7"/>
    </w:p>
    <w:p w14:paraId="36C2072F" w14:textId="77777777" w:rsidR="00F779BB" w:rsidRDefault="00F779BB" w:rsidP="00F779BB">
      <w:pPr>
        <w:pStyle w:val="00-Corpo"/>
      </w:pPr>
      <w:r>
        <w:t>Neste item os seguintes dados devem ser preenchidos nos controles separados por cinco itens, são eles: condutor, suporte, vão, subvãos e projeto. Cada um dos itens mencionados contém:</w:t>
      </w:r>
    </w:p>
    <w:p w14:paraId="4C9A5C95" w14:textId="77777777" w:rsidR="00F779BB" w:rsidRDefault="00F779BB" w:rsidP="00F779BB">
      <w:pPr>
        <w:pStyle w:val="00-Corpo"/>
        <w:numPr>
          <w:ilvl w:val="0"/>
          <w:numId w:val="10"/>
        </w:numPr>
      </w:pPr>
      <w:r>
        <w:t>Condutor</w:t>
      </w:r>
    </w:p>
    <w:p w14:paraId="58DE970B" w14:textId="77777777" w:rsidR="00F779BB" w:rsidRDefault="00F779BB" w:rsidP="00F779BB">
      <w:pPr>
        <w:pStyle w:val="00-Corpo"/>
        <w:numPr>
          <w:ilvl w:val="1"/>
          <w:numId w:val="10"/>
        </w:numPr>
      </w:pPr>
      <w:r>
        <w:t xml:space="preserve">Peso unitário (N/m) – </w:t>
      </w:r>
      <w:proofErr w:type="spellStart"/>
      <w:r>
        <w:t>Pc</w:t>
      </w:r>
      <w:proofErr w:type="spellEnd"/>
      <w:r>
        <w:t xml:space="preserve"> (N/m);</w:t>
      </w:r>
    </w:p>
    <w:p w14:paraId="6E5575CF" w14:textId="77777777" w:rsidR="00F779BB" w:rsidRPr="00C94363" w:rsidRDefault="00F779BB" w:rsidP="00F779BB">
      <w:pPr>
        <w:pStyle w:val="00-Corpo"/>
        <w:numPr>
          <w:ilvl w:val="1"/>
          <w:numId w:val="10"/>
        </w:numPr>
      </w:pPr>
      <w:r>
        <w:t xml:space="preserve">Módulo de Young (N/m²) – </w:t>
      </w:r>
      <w:proofErr w:type="spellStart"/>
      <w:r>
        <w:t>Mod.Young</w:t>
      </w:r>
      <w:proofErr w:type="spellEnd"/>
      <w:r>
        <w:t xml:space="preserve"> (N/m²);</w:t>
      </w:r>
    </w:p>
    <w:p w14:paraId="5F9566DB" w14:textId="77777777" w:rsidR="00F779BB" w:rsidRDefault="00F779BB" w:rsidP="00F779BB">
      <w:pPr>
        <w:pStyle w:val="00-Corpo"/>
        <w:numPr>
          <w:ilvl w:val="1"/>
          <w:numId w:val="10"/>
        </w:numPr>
      </w:pPr>
      <w:r>
        <w:t xml:space="preserve">Coeficiente de Dilatação térmica linear (1/°C) – </w:t>
      </w:r>
      <w:proofErr w:type="spellStart"/>
      <w:r>
        <w:t>Dil.Term.c</w:t>
      </w:r>
      <w:proofErr w:type="spellEnd"/>
      <w:r>
        <w:t xml:space="preserve"> </w:t>
      </w:r>
      <w:r w:rsidRPr="00AD01F6">
        <w:t>(1/°C)</w:t>
      </w:r>
      <w:r>
        <w:t>;</w:t>
      </w:r>
    </w:p>
    <w:p w14:paraId="0197C5B1" w14:textId="77777777" w:rsidR="00F779BB" w:rsidRDefault="00F779BB" w:rsidP="00F779BB">
      <w:pPr>
        <w:pStyle w:val="00-Corpo"/>
        <w:numPr>
          <w:ilvl w:val="1"/>
          <w:numId w:val="10"/>
        </w:numPr>
      </w:pPr>
      <w:r>
        <w:t>Seção transversal (mm²) – Seção trans. (mm²);</w:t>
      </w:r>
    </w:p>
    <w:p w14:paraId="3687BA85" w14:textId="77777777" w:rsidR="00F779BB" w:rsidRDefault="00F779BB" w:rsidP="00F779BB">
      <w:pPr>
        <w:pStyle w:val="00-Corpo"/>
        <w:numPr>
          <w:ilvl w:val="1"/>
          <w:numId w:val="10"/>
        </w:numPr>
      </w:pPr>
      <w:r>
        <w:t>Tração horizontal EDS (N).</w:t>
      </w:r>
    </w:p>
    <w:p w14:paraId="100B4208" w14:textId="77777777" w:rsidR="00F779BB" w:rsidRDefault="00F779BB" w:rsidP="00F779BB">
      <w:pPr>
        <w:pStyle w:val="00-Corpo"/>
        <w:numPr>
          <w:ilvl w:val="0"/>
          <w:numId w:val="10"/>
        </w:numPr>
      </w:pPr>
      <w:r>
        <w:t>Cabo Suporte</w:t>
      </w:r>
    </w:p>
    <w:p w14:paraId="1AF0F750" w14:textId="77777777" w:rsidR="00F779BB" w:rsidRDefault="00F779BB" w:rsidP="00F779BB">
      <w:pPr>
        <w:pStyle w:val="00-Corpo"/>
        <w:numPr>
          <w:ilvl w:val="1"/>
          <w:numId w:val="10"/>
        </w:numPr>
      </w:pPr>
      <w:r>
        <w:t xml:space="preserve">Peso unitário (N/m) – </w:t>
      </w:r>
      <w:proofErr w:type="spellStart"/>
      <w:r>
        <w:t>Ps</w:t>
      </w:r>
      <w:proofErr w:type="spellEnd"/>
      <w:r>
        <w:t xml:space="preserve"> (N/m);</w:t>
      </w:r>
    </w:p>
    <w:p w14:paraId="294C79B4" w14:textId="77777777" w:rsidR="00F779BB" w:rsidRPr="00C94363" w:rsidRDefault="00F779BB" w:rsidP="00F779BB">
      <w:pPr>
        <w:pStyle w:val="00-Corpo"/>
        <w:numPr>
          <w:ilvl w:val="1"/>
          <w:numId w:val="10"/>
        </w:numPr>
      </w:pPr>
      <w:r>
        <w:t xml:space="preserve">Módulo de Young (N/m²) – </w:t>
      </w:r>
      <w:proofErr w:type="spellStart"/>
      <w:r>
        <w:t>Mod.Young</w:t>
      </w:r>
      <w:proofErr w:type="spellEnd"/>
      <w:r>
        <w:t xml:space="preserve"> (N/m²);</w:t>
      </w:r>
    </w:p>
    <w:p w14:paraId="75E5A65C" w14:textId="77777777" w:rsidR="00F779BB" w:rsidRDefault="00F779BB" w:rsidP="00F779BB">
      <w:pPr>
        <w:pStyle w:val="00-Corpo"/>
        <w:numPr>
          <w:ilvl w:val="1"/>
          <w:numId w:val="10"/>
        </w:numPr>
      </w:pPr>
      <w:r>
        <w:t xml:space="preserve">Coeficiente de Dilatação térmica linear (1/°C) – </w:t>
      </w:r>
      <w:proofErr w:type="spellStart"/>
      <w:r>
        <w:t>Dil.Term.c</w:t>
      </w:r>
      <w:proofErr w:type="spellEnd"/>
      <w:r>
        <w:t xml:space="preserve"> </w:t>
      </w:r>
      <w:r w:rsidRPr="00AD01F6">
        <w:t>(1/°C)</w:t>
      </w:r>
      <w:r>
        <w:t>;</w:t>
      </w:r>
    </w:p>
    <w:p w14:paraId="062C0B91" w14:textId="77777777" w:rsidR="00F779BB" w:rsidRDefault="00F779BB" w:rsidP="00F779BB">
      <w:pPr>
        <w:pStyle w:val="00-Corpo"/>
        <w:numPr>
          <w:ilvl w:val="1"/>
          <w:numId w:val="10"/>
        </w:numPr>
      </w:pPr>
      <w:r>
        <w:t>Seção transversal (mm²) – Seção trans. (mm²);</w:t>
      </w:r>
    </w:p>
    <w:p w14:paraId="62C45BC4" w14:textId="77777777" w:rsidR="00F779BB" w:rsidRDefault="00F779BB" w:rsidP="00F779BB">
      <w:pPr>
        <w:pStyle w:val="00-Corpo"/>
        <w:numPr>
          <w:ilvl w:val="1"/>
          <w:numId w:val="10"/>
        </w:numPr>
      </w:pPr>
      <w:r>
        <w:t>Tração horizontal EDS (N).</w:t>
      </w:r>
    </w:p>
    <w:p w14:paraId="220160D8" w14:textId="77777777" w:rsidR="00F779BB" w:rsidRDefault="00F779BB" w:rsidP="00F779BB">
      <w:pPr>
        <w:pStyle w:val="00-Corpo"/>
        <w:numPr>
          <w:ilvl w:val="0"/>
          <w:numId w:val="10"/>
        </w:numPr>
      </w:pPr>
      <w:r>
        <w:t>Vão</w:t>
      </w:r>
    </w:p>
    <w:p w14:paraId="29ED14DD" w14:textId="77777777" w:rsidR="00F779BB" w:rsidRDefault="00F779BB" w:rsidP="00F779BB">
      <w:pPr>
        <w:pStyle w:val="00-Corpo"/>
        <w:numPr>
          <w:ilvl w:val="1"/>
          <w:numId w:val="10"/>
        </w:numPr>
      </w:pPr>
      <w:r>
        <w:t>Comprimento do vão (m);</w:t>
      </w:r>
    </w:p>
    <w:p w14:paraId="07462653" w14:textId="77777777" w:rsidR="00F779BB" w:rsidRDefault="00F779BB" w:rsidP="00F779BB">
      <w:pPr>
        <w:pStyle w:val="00-Corpo"/>
        <w:numPr>
          <w:ilvl w:val="1"/>
          <w:numId w:val="10"/>
        </w:numPr>
      </w:pPr>
      <w:r>
        <w:t>Desnível (m).</w:t>
      </w:r>
    </w:p>
    <w:p w14:paraId="2938EEEF" w14:textId="77777777" w:rsidR="00F779BB" w:rsidRDefault="00F779BB" w:rsidP="00F779BB">
      <w:pPr>
        <w:pStyle w:val="00-Corpo"/>
        <w:numPr>
          <w:ilvl w:val="0"/>
          <w:numId w:val="10"/>
        </w:numPr>
      </w:pPr>
      <w:r>
        <w:t>Subvão</w:t>
      </w:r>
    </w:p>
    <w:p w14:paraId="083303D2" w14:textId="77777777" w:rsidR="00F779BB" w:rsidRDefault="00F779BB" w:rsidP="00F779BB">
      <w:pPr>
        <w:pStyle w:val="00-Corpo"/>
        <w:numPr>
          <w:ilvl w:val="1"/>
          <w:numId w:val="10"/>
        </w:numPr>
      </w:pPr>
      <w:r>
        <w:t>Extensão limite (m)</w:t>
      </w:r>
    </w:p>
    <w:p w14:paraId="28263D39" w14:textId="77777777" w:rsidR="00F779BB" w:rsidRDefault="00F779BB" w:rsidP="00F779BB">
      <w:pPr>
        <w:pStyle w:val="00-Corpo"/>
        <w:numPr>
          <w:ilvl w:val="0"/>
          <w:numId w:val="10"/>
        </w:numPr>
      </w:pPr>
      <w:r>
        <w:t>Projeto</w:t>
      </w:r>
    </w:p>
    <w:p w14:paraId="5E077472" w14:textId="77777777" w:rsidR="00F779BB" w:rsidRDefault="00F779BB" w:rsidP="00F779BB">
      <w:pPr>
        <w:pStyle w:val="00-Corpo"/>
        <w:numPr>
          <w:ilvl w:val="1"/>
          <w:numId w:val="10"/>
        </w:numPr>
      </w:pPr>
      <w:r>
        <w:t>Temperatura EDS (°C);</w:t>
      </w:r>
    </w:p>
    <w:p w14:paraId="5F0B10DB" w14:textId="77777777" w:rsidR="00F779BB" w:rsidRDefault="00F779BB" w:rsidP="00F779BB">
      <w:pPr>
        <w:pStyle w:val="00-Corpo"/>
        <w:numPr>
          <w:ilvl w:val="1"/>
          <w:numId w:val="10"/>
        </w:numPr>
      </w:pPr>
      <w:r>
        <w:t>Limite original (°C);</w:t>
      </w:r>
    </w:p>
    <w:p w14:paraId="46927A6C" w14:textId="77777777" w:rsidR="00F779BB" w:rsidRDefault="00F779BB" w:rsidP="00F779BB">
      <w:pPr>
        <w:pStyle w:val="00-Corpo"/>
        <w:numPr>
          <w:ilvl w:val="1"/>
          <w:numId w:val="10"/>
        </w:numPr>
      </w:pPr>
      <w:r>
        <w:lastRenderedPageBreak/>
        <w:t>Limite estendido (°C);</w:t>
      </w:r>
    </w:p>
    <w:p w14:paraId="7C6F6B68" w14:textId="77777777" w:rsidR="00F779BB" w:rsidRDefault="00F779BB" w:rsidP="00F779BB">
      <w:pPr>
        <w:pStyle w:val="00-Corpo"/>
        <w:numPr>
          <w:ilvl w:val="1"/>
          <w:numId w:val="10"/>
        </w:numPr>
      </w:pPr>
      <w:r>
        <w:t>N° de cabos por fase. - N° Cabo/Fase.</w:t>
      </w:r>
    </w:p>
    <w:p w14:paraId="59785D61" w14:textId="77777777" w:rsidR="00F779BB" w:rsidRDefault="00F779BB" w:rsidP="00F779BB">
      <w:pPr>
        <w:pStyle w:val="02-Titulo2"/>
      </w:pPr>
      <w:bookmarkStart w:id="8" w:name="_Toc80694344"/>
      <w:bookmarkStart w:id="9" w:name="_Toc83394553"/>
      <w:bookmarkStart w:id="10" w:name="_Toc83841698"/>
      <w:r w:rsidRPr="004366B8">
        <w:t>ARGUIÇÕES ANALITICAS NUMÉRICAS</w:t>
      </w:r>
      <w:bookmarkEnd w:id="8"/>
      <w:bookmarkEnd w:id="9"/>
      <w:bookmarkEnd w:id="10"/>
    </w:p>
    <w:p w14:paraId="79A341F4" w14:textId="77777777" w:rsidR="00F779BB" w:rsidRDefault="00F779BB" w:rsidP="00F779BB">
      <w:pPr>
        <w:pStyle w:val="00-Corpo"/>
      </w:pPr>
      <w:r>
        <w:t xml:space="preserve">Para a realização dos cálculos para a determinação do número de espaçadores e posição, foram utilizadas parte das formulações analíticas levantadas no item </w:t>
      </w:r>
      <w:r>
        <w:fldChar w:fldCharType="begin"/>
      </w:r>
      <w:r>
        <w:instrText xml:space="preserve"> REF _Ref83760203 \r \h </w:instrText>
      </w:r>
      <w:r>
        <w:fldChar w:fldCharType="separate"/>
      </w:r>
      <w:r>
        <w:t>6.2</w:t>
      </w:r>
      <w:r>
        <w:fldChar w:fldCharType="end"/>
      </w:r>
      <w:r>
        <w:t>, conforme equacionamentos descritos a seguir.</w:t>
      </w:r>
    </w:p>
    <w:p w14:paraId="0726272E" w14:textId="77777777" w:rsidR="00F779BB" w:rsidRDefault="00F779BB" w:rsidP="00F779BB">
      <w:pPr>
        <w:pStyle w:val="03-titulo"/>
        <w:numPr>
          <w:ilvl w:val="2"/>
          <w:numId w:val="17"/>
        </w:numPr>
      </w:pPr>
      <w:bookmarkStart w:id="11" w:name="_Toc83394554"/>
      <w:bookmarkStart w:id="12" w:name="_Toc83841699"/>
      <w:r>
        <w:t>Cálculo da tração do cabo condutor à temperatura de limite original e ampliada</w:t>
      </w:r>
      <w:bookmarkEnd w:id="11"/>
      <w:bookmarkEnd w:id="12"/>
    </w:p>
    <w:p w14:paraId="5DB9B4CD" w14:textId="77777777" w:rsidR="00F779BB" w:rsidRPr="00996FD2" w:rsidRDefault="00F779BB" w:rsidP="00F779BB">
      <w:pPr>
        <w:pStyle w:val="00-Corpo"/>
      </w:pPr>
      <w:r>
        <w:t xml:space="preserve">O Cálculo da tração do condutor sem os espaçadores é importante para determinar a flecha da catenária à temperatura limite original afim de estabelecer o valor limite para a flecha da catenária. Para isso foram utilizadas as </w:t>
      </w:r>
      <w:r>
        <w:fldChar w:fldCharType="begin"/>
      </w:r>
      <w:r>
        <w:instrText xml:space="preserve"> REF _Ref70964993 \h </w:instrText>
      </w:r>
      <w:r>
        <w:fldChar w:fldCharType="separate"/>
      </w:r>
      <w:r w:rsidRPr="002F12E5">
        <w:t>Eq</w:t>
      </w:r>
      <w:r>
        <w:t xml:space="preserve">. </w:t>
      </w:r>
      <w:r>
        <w:rPr>
          <w:noProof/>
        </w:rPr>
        <w:t>109</w:t>
      </w:r>
      <w:r>
        <w:fldChar w:fldCharType="end"/>
      </w:r>
      <w:r>
        <w:t xml:space="preserve"> a </w:t>
      </w:r>
      <w:r>
        <w:fldChar w:fldCharType="begin"/>
      </w:r>
      <w:r>
        <w:instrText xml:space="preserve"> REF _Ref70965003 \h </w:instrText>
      </w:r>
      <w:r>
        <w:fldChar w:fldCharType="separate"/>
      </w:r>
      <w:r w:rsidRPr="002F12E5">
        <w:t>Eq</w:t>
      </w:r>
      <w:r>
        <w:t xml:space="preserve">. </w:t>
      </w:r>
      <w:r>
        <w:rPr>
          <w:noProof/>
        </w:rPr>
        <w:t>112</w:t>
      </w:r>
      <w:r>
        <w:fldChar w:fldCharType="end"/>
      </w:r>
      <w:r>
        <w:t xml:space="preserve">. Na </w:t>
      </w:r>
      <w:r>
        <w:fldChar w:fldCharType="begin"/>
      </w:r>
      <w:r>
        <w:instrText xml:space="preserve"> REF _Ref70964993 \h </w:instrText>
      </w:r>
      <w:r>
        <w:fldChar w:fldCharType="separate"/>
      </w:r>
      <w:r w:rsidRPr="002F12E5">
        <w:t>Eq</w:t>
      </w:r>
      <w:r>
        <w:t xml:space="preserve">. </w:t>
      </w:r>
      <w:r>
        <w:rPr>
          <w:noProof/>
        </w:rPr>
        <w:t>109</w:t>
      </w:r>
      <w:r>
        <w:fldChar w:fldCharType="end"/>
      </w:r>
      <w:r>
        <w:t>, para se obter à tração na temperatura limite original do projeto, foi isolada a tração T</w:t>
      </w:r>
      <w:r w:rsidRPr="00996FD2">
        <w:rPr>
          <w:vertAlign w:val="subscript"/>
        </w:rPr>
        <w:t>2</w:t>
      </w:r>
      <w:r>
        <w:t>. A solução é transcendente, portanto, faz-se necessário recorrer a processos iterativos para sua solução.</w:t>
      </w:r>
    </w:p>
    <w:p w14:paraId="3859F2F1" w14:textId="77777777" w:rsidR="00F779BB" w:rsidRDefault="00F779BB" w:rsidP="00F779BB">
      <w:pPr>
        <w:pStyle w:val="03-titulo"/>
        <w:numPr>
          <w:ilvl w:val="2"/>
          <w:numId w:val="17"/>
        </w:numPr>
      </w:pPr>
      <w:bookmarkStart w:id="13" w:name="_Toc83394555"/>
      <w:bookmarkStart w:id="14" w:name="_Toc83841700"/>
      <w:r>
        <w:t>Cálculo da flecha do cabo condutor à temperatura ambiente e flecha e tração do cabo suporte</w:t>
      </w:r>
      <w:bookmarkEnd w:id="13"/>
      <w:bookmarkEnd w:id="14"/>
    </w:p>
    <w:p w14:paraId="6DC9D28D" w14:textId="77777777" w:rsidR="00F779BB" w:rsidRPr="00A9151A" w:rsidRDefault="00F779BB" w:rsidP="00F779BB">
      <w:pPr>
        <w:pStyle w:val="00-Corpo"/>
      </w:pPr>
      <w:r>
        <w:t>De posse do valor da tração do condutor à temperatura limite original T</w:t>
      </w:r>
      <w:r w:rsidRPr="00CE5123">
        <w:rPr>
          <w:vertAlign w:val="subscript"/>
        </w:rPr>
        <w:t>2</w:t>
      </w:r>
      <w:r>
        <w:t xml:space="preserve">, é possível calcular a flecha da catenária através da </w:t>
      </w:r>
      <w:r>
        <w:fldChar w:fldCharType="begin"/>
      </w:r>
      <w:r>
        <w:instrText xml:space="preserve"> REF _Ref70964964 \h </w:instrText>
      </w:r>
      <w:r>
        <w:fldChar w:fldCharType="separate"/>
      </w:r>
      <w:r w:rsidRPr="002F12E5">
        <w:t>Eq</w:t>
      </w:r>
      <w:r>
        <w:t xml:space="preserve">. </w:t>
      </w:r>
      <w:r>
        <w:rPr>
          <w:noProof/>
        </w:rPr>
        <w:t>113</w:t>
      </w:r>
      <w:r>
        <w:fldChar w:fldCharType="end"/>
      </w:r>
      <w:r>
        <w:t xml:space="preserve">. Para isso utiliza-se peso linear do condutor, </w:t>
      </w:r>
      <w:proofErr w:type="spellStart"/>
      <w:r w:rsidRPr="00E75005">
        <w:rPr>
          <w:rFonts w:ascii="Cambria Math" w:hAnsi="Cambria Math"/>
        </w:rPr>
        <w:t>Pc</w:t>
      </w:r>
      <w:proofErr w:type="spellEnd"/>
      <w:r>
        <w:t>, o comprimento do vão isolado ou do vão regulador, quando se tratar da análise de vãos sucessivos, os quais compõem um tramo da linha de transmissão.</w:t>
      </w:r>
    </w:p>
    <w:p w14:paraId="729F649B" w14:textId="77777777" w:rsidR="00F779BB" w:rsidRDefault="00F779BB" w:rsidP="00F779BB">
      <w:pPr>
        <w:pStyle w:val="03-titulo"/>
        <w:numPr>
          <w:ilvl w:val="2"/>
          <w:numId w:val="17"/>
        </w:numPr>
      </w:pPr>
      <w:bookmarkStart w:id="15" w:name="_Toc83394556"/>
      <w:bookmarkStart w:id="16" w:name="_Toc83841701"/>
      <w:r>
        <w:t>Cálculo do comprimento do subvão</w:t>
      </w:r>
      <w:bookmarkEnd w:id="15"/>
      <w:bookmarkEnd w:id="16"/>
    </w:p>
    <w:p w14:paraId="67E37209" w14:textId="77777777" w:rsidR="00F779BB" w:rsidRDefault="00F779BB" w:rsidP="00F779BB">
      <w:pPr>
        <w:pStyle w:val="00-Corpo"/>
      </w:pPr>
      <w:r>
        <w:t xml:space="preserve">O objetivo é o de calcular o comprimento do subvão, dada a flecha limite para o subvão, conforme </w:t>
      </w:r>
      <w:r>
        <w:rPr>
          <w:highlight w:val="yellow"/>
        </w:rPr>
        <w:fldChar w:fldCharType="begin"/>
      </w:r>
      <w:r>
        <w:instrText xml:space="preserve"> REF _Ref83766044 \h </w:instrText>
      </w:r>
      <w:r>
        <w:rPr>
          <w:highlight w:val="yellow"/>
        </w:rPr>
      </w:r>
      <w:r>
        <w:rPr>
          <w:highlight w:val="yellow"/>
        </w:rPr>
        <w:fldChar w:fldCharType="separate"/>
      </w:r>
      <w:r>
        <w:t>Eq.</w:t>
      </w:r>
      <w:r w:rsidRPr="0005135A">
        <w:t xml:space="preserve"> </w:t>
      </w:r>
      <w:r>
        <w:rPr>
          <w:noProof/>
        </w:rPr>
        <w:t>136</w:t>
      </w:r>
      <w:r>
        <w:rPr>
          <w:highlight w:val="yellow"/>
        </w:rPr>
        <w:fldChar w:fldCharType="end"/>
      </w:r>
      <w:r>
        <w:t>:</w:t>
      </w:r>
    </w:p>
    <w:tbl>
      <w:tblPr>
        <w:tblW w:w="8500" w:type="dxa"/>
        <w:tblLook w:val="04A0" w:firstRow="1" w:lastRow="0" w:firstColumn="1" w:lastColumn="0" w:noHBand="0" w:noVBand="1"/>
      </w:tblPr>
      <w:tblGrid>
        <w:gridCol w:w="6799"/>
        <w:gridCol w:w="1701"/>
      </w:tblGrid>
      <w:tr w:rsidR="00F779BB" w14:paraId="47EDB8FF" w14:textId="77777777" w:rsidTr="005D4E33">
        <w:tc>
          <w:tcPr>
            <w:tcW w:w="6799" w:type="dxa"/>
            <w:vAlign w:val="center"/>
          </w:tcPr>
          <w:p w14:paraId="1B9ABA7C" w14:textId="77777777" w:rsidR="00F779BB" w:rsidRPr="00604AC0" w:rsidRDefault="00842656" w:rsidP="005D4E33">
            <w:pPr>
              <w:spacing w:before="120"/>
              <w:jc w:val="center"/>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cs</m:t>
                    </m:r>
                  </m:sub>
                </m:sSub>
                <m:r>
                  <w:rPr>
                    <w:rFonts w:ascii="Cambria Math" w:hAnsi="Cambria Math" w:cstheme="minorHAnsi"/>
                  </w:rPr>
                  <m:t>= 2</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cs</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cte</m:t>
                            </m:r>
                          </m:sub>
                        </m:sSub>
                      </m:num>
                      <m:den>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den>
                    </m:f>
                  </m:e>
                </m:rad>
              </m:oMath>
            </m:oMathPara>
          </w:p>
        </w:tc>
        <w:tc>
          <w:tcPr>
            <w:tcW w:w="1701" w:type="dxa"/>
            <w:vAlign w:val="center"/>
          </w:tcPr>
          <w:p w14:paraId="19F0DA27" w14:textId="77777777" w:rsidR="00F779BB" w:rsidRDefault="00F779BB" w:rsidP="005D4E33">
            <w:pPr>
              <w:spacing w:before="120"/>
              <w:jc w:val="right"/>
              <w:rPr>
                <w:rFonts w:eastAsia="Times New Roman" w:cstheme="minorHAnsi"/>
              </w:rPr>
            </w:pPr>
            <w:bookmarkStart w:id="17" w:name="_Toc83672537"/>
            <w:bookmarkStart w:id="18" w:name="_Ref83766044"/>
            <w:r>
              <w:t>Eq.</w:t>
            </w:r>
            <w:r w:rsidRPr="0005135A">
              <w:t xml:space="preserve"> </w:t>
            </w:r>
            <w:r>
              <w:rPr>
                <w:noProof/>
              </w:rPr>
              <w:fldChar w:fldCharType="begin"/>
            </w:r>
            <w:r>
              <w:rPr>
                <w:noProof/>
              </w:rPr>
              <w:instrText xml:space="preserve"> SEQ Equação \* ARABIC </w:instrText>
            </w:r>
            <w:r>
              <w:rPr>
                <w:noProof/>
              </w:rPr>
              <w:fldChar w:fldCharType="separate"/>
            </w:r>
            <w:bookmarkEnd w:id="17"/>
            <w:r>
              <w:rPr>
                <w:noProof/>
              </w:rPr>
              <w:t>136</w:t>
            </w:r>
            <w:r>
              <w:rPr>
                <w:noProof/>
              </w:rPr>
              <w:fldChar w:fldCharType="end"/>
            </w:r>
            <w:bookmarkEnd w:id="18"/>
          </w:p>
        </w:tc>
      </w:tr>
    </w:tbl>
    <w:p w14:paraId="05DEFCA3" w14:textId="77777777" w:rsidR="00F779BB" w:rsidRDefault="00F779BB" w:rsidP="00F779BB">
      <w:pPr>
        <w:pStyle w:val="00-Corpo"/>
        <w:ind w:firstLine="0"/>
      </w:pPr>
      <w:r>
        <w:t>sendo:</w:t>
      </w:r>
    </w:p>
    <w:tbl>
      <w:tblPr>
        <w:tblW w:w="8500" w:type="dxa"/>
        <w:tblLook w:val="04A0" w:firstRow="1" w:lastRow="0" w:firstColumn="1" w:lastColumn="0" w:noHBand="0" w:noVBand="1"/>
      </w:tblPr>
      <w:tblGrid>
        <w:gridCol w:w="6799"/>
        <w:gridCol w:w="1701"/>
      </w:tblGrid>
      <w:tr w:rsidR="00F779BB" w14:paraId="64E55C86" w14:textId="77777777" w:rsidTr="005D4E33">
        <w:tc>
          <w:tcPr>
            <w:tcW w:w="6799" w:type="dxa"/>
            <w:vAlign w:val="center"/>
          </w:tcPr>
          <w:p w14:paraId="568E9F34" w14:textId="77777777" w:rsidR="00F779BB" w:rsidRPr="00604AC0" w:rsidRDefault="00842656" w:rsidP="005D4E33">
            <w:pPr>
              <w:spacing w:before="120"/>
              <w:jc w:val="center"/>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cs</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m:t>
                    </m:r>
                  </m:sub>
                </m:sSub>
                <m:r>
                  <w:rPr>
                    <w:rFonts w:ascii="Cambria Math" w:hAnsi="Cambria Math" w:cstheme="minorHAnsi"/>
                  </w:rPr>
                  <m:t>*0,05</m:t>
                </m:r>
              </m:oMath>
            </m:oMathPara>
          </w:p>
        </w:tc>
        <w:tc>
          <w:tcPr>
            <w:tcW w:w="1701" w:type="dxa"/>
            <w:vAlign w:val="center"/>
          </w:tcPr>
          <w:p w14:paraId="387E6B41" w14:textId="77777777" w:rsidR="00F779BB" w:rsidRDefault="00F779BB" w:rsidP="005D4E33">
            <w:pPr>
              <w:spacing w:before="120"/>
              <w:jc w:val="right"/>
              <w:rPr>
                <w:rFonts w:eastAsia="Times New Roman" w:cstheme="minorHAnsi"/>
              </w:rPr>
            </w:pPr>
            <w:bookmarkStart w:id="19" w:name="_Toc83672538"/>
            <w:r>
              <w:t>Eq.</w:t>
            </w:r>
            <w:r w:rsidRPr="0005135A">
              <w:t xml:space="preserve"> </w:t>
            </w:r>
            <w:r>
              <w:rPr>
                <w:noProof/>
              </w:rPr>
              <w:fldChar w:fldCharType="begin"/>
            </w:r>
            <w:r>
              <w:rPr>
                <w:noProof/>
              </w:rPr>
              <w:instrText xml:space="preserve"> SEQ Equação \* ARABIC </w:instrText>
            </w:r>
            <w:r>
              <w:rPr>
                <w:noProof/>
              </w:rPr>
              <w:fldChar w:fldCharType="separate"/>
            </w:r>
            <w:bookmarkEnd w:id="19"/>
            <w:r>
              <w:rPr>
                <w:noProof/>
              </w:rPr>
              <w:t>137</w:t>
            </w:r>
            <w:r>
              <w:rPr>
                <w:noProof/>
              </w:rPr>
              <w:fldChar w:fldCharType="end"/>
            </w:r>
          </w:p>
        </w:tc>
      </w:tr>
    </w:tbl>
    <w:p w14:paraId="4E1B7E8F" w14:textId="77777777" w:rsidR="00F779BB" w:rsidRDefault="00F779BB" w:rsidP="00F779BB">
      <w:pPr>
        <w:pStyle w:val="00-Corpo"/>
      </w:pPr>
    </w:p>
    <w:p w14:paraId="0FD313C9" w14:textId="77777777" w:rsidR="00F779BB" w:rsidRPr="00C932C0" w:rsidRDefault="00F779BB" w:rsidP="00F779BB">
      <w:pPr>
        <w:pStyle w:val="00-Corpo"/>
      </w:pPr>
      <w:r>
        <w:t xml:space="preserve">Sendo </w:t>
      </w:r>
      <w:proofErr w:type="spellStart"/>
      <w:r>
        <w:t>F</w:t>
      </w:r>
      <w:r w:rsidRPr="00926B1B">
        <w:rPr>
          <w:rFonts w:ascii="Cambria Math" w:hAnsi="Cambria Math"/>
          <w:vertAlign w:val="subscript"/>
        </w:rPr>
        <w:t>cs</w:t>
      </w:r>
      <w:proofErr w:type="spellEnd"/>
      <w:r>
        <w:t xml:space="preserve"> a flecha máxima do subvão, </w:t>
      </w:r>
      <w:proofErr w:type="spellStart"/>
      <w:r w:rsidRPr="00926B1B">
        <w:rPr>
          <w:rFonts w:ascii="Cambria Math" w:hAnsi="Cambria Math"/>
        </w:rPr>
        <w:t>F</w:t>
      </w:r>
      <w:r w:rsidRPr="00926B1B">
        <w:rPr>
          <w:rFonts w:ascii="Cambria Math" w:hAnsi="Cambria Math"/>
          <w:vertAlign w:val="subscript"/>
        </w:rPr>
        <w:t>to</w:t>
      </w:r>
      <w:proofErr w:type="spellEnd"/>
      <w:r>
        <w:rPr>
          <w:vertAlign w:val="subscript"/>
        </w:rPr>
        <w:t xml:space="preserve"> a </w:t>
      </w:r>
      <w:r>
        <w:t xml:space="preserve">flecha máxima do subvão para a temperatura original,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cte</m:t>
            </m:r>
          </m:sub>
        </m:sSub>
      </m:oMath>
      <w:r>
        <w:rPr>
          <w:rFonts w:eastAsiaTheme="minorEastAsia"/>
        </w:rPr>
        <w:t xml:space="preserve"> tração horizontal do condutor com temperatura estendida,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oMath>
      <w:r>
        <w:rPr>
          <w:rFonts w:eastAsiaTheme="minorEastAsia"/>
        </w:rPr>
        <w:t xml:space="preserve"> densidade linear do condutor utilizado e </w:t>
      </w:r>
      <m:oMath>
        <m:sSub>
          <m:sSubPr>
            <m:ctrlPr>
              <w:rPr>
                <w:rFonts w:ascii="Cambria Math" w:hAnsi="Cambria Math"/>
                <w:i/>
              </w:rPr>
            </m:ctrlPr>
          </m:sSubPr>
          <m:e>
            <m:r>
              <w:rPr>
                <w:rFonts w:ascii="Cambria Math" w:hAnsi="Cambria Math"/>
              </w:rPr>
              <m:t>T</m:t>
            </m:r>
          </m:e>
          <m:sub>
            <m:r>
              <w:rPr>
                <w:rFonts w:ascii="Cambria Math" w:hAnsi="Cambria Math"/>
              </w:rPr>
              <m:t>cte</m:t>
            </m:r>
          </m:sub>
        </m:sSub>
      </m:oMath>
      <w:r w:rsidRPr="2A3162B4">
        <w:rPr>
          <w:rFonts w:eastAsiaTheme="minorEastAsia"/>
        </w:rPr>
        <w:t xml:space="preserve"> o valor da tração </w:t>
      </w:r>
      <w:r>
        <w:rPr>
          <w:rFonts w:eastAsiaTheme="minorEastAsia"/>
        </w:rPr>
        <w:t xml:space="preserve">horizontal </w:t>
      </w:r>
      <w:r w:rsidRPr="2A3162B4">
        <w:rPr>
          <w:rFonts w:eastAsiaTheme="minorEastAsia"/>
        </w:rPr>
        <w:t xml:space="preserve">do cabo condutor na temperatura estendida. Essa última variável calculada </w:t>
      </w:r>
      <w:r w:rsidRPr="000A6FF2">
        <w:rPr>
          <w:rFonts w:eastAsiaTheme="minorEastAsia"/>
        </w:rPr>
        <w:t xml:space="preserve">com a </w:t>
      </w:r>
      <w:r w:rsidRPr="000A6FF2">
        <w:rPr>
          <w:rFonts w:eastAsiaTheme="minorEastAsia"/>
        </w:rPr>
        <w:fldChar w:fldCharType="begin"/>
      </w:r>
      <w:r w:rsidRPr="000A6FF2">
        <w:rPr>
          <w:rFonts w:eastAsiaTheme="minorEastAsia"/>
        </w:rPr>
        <w:instrText xml:space="preserve"> REF _Ref70964993 \h </w:instrText>
      </w:r>
      <w:r>
        <w:rPr>
          <w:rFonts w:eastAsiaTheme="minorEastAsia"/>
        </w:rPr>
        <w:instrText xml:space="preserve"> \* MERGEFORMAT </w:instrText>
      </w:r>
      <w:r w:rsidRPr="000A6FF2">
        <w:rPr>
          <w:rFonts w:eastAsiaTheme="minorEastAsia"/>
        </w:rPr>
      </w:r>
      <w:r w:rsidRPr="000A6FF2">
        <w:rPr>
          <w:rFonts w:eastAsiaTheme="minorEastAsia"/>
        </w:rPr>
        <w:fldChar w:fldCharType="separate"/>
      </w:r>
      <w:r w:rsidRPr="002F12E5">
        <w:t>Eq</w:t>
      </w:r>
      <w:r>
        <w:t xml:space="preserve">. </w:t>
      </w:r>
      <w:r>
        <w:rPr>
          <w:noProof/>
        </w:rPr>
        <w:t>109</w:t>
      </w:r>
      <w:r w:rsidRPr="000A6FF2">
        <w:rPr>
          <w:rFonts w:eastAsiaTheme="minorEastAsia"/>
        </w:rPr>
        <w:fldChar w:fldCharType="end"/>
      </w:r>
      <w:r w:rsidRPr="2A3162B4">
        <w:rPr>
          <w:rFonts w:eastAsiaTheme="minorEastAsia"/>
        </w:rPr>
        <w:t>, mudança de estado.</w:t>
      </w:r>
    </w:p>
    <w:p w14:paraId="2FAAC5B6" w14:textId="77777777" w:rsidR="00F779BB" w:rsidRDefault="00F779BB" w:rsidP="00F779BB">
      <w:pPr>
        <w:pStyle w:val="03-titulo"/>
        <w:numPr>
          <w:ilvl w:val="2"/>
          <w:numId w:val="17"/>
        </w:numPr>
      </w:pPr>
      <w:bookmarkStart w:id="20" w:name="_Toc83394557"/>
      <w:bookmarkStart w:id="21" w:name="_Toc83841702"/>
      <w:r>
        <w:lastRenderedPageBreak/>
        <w:t>Comparação com o subvão limite imposto pelo operador</w:t>
      </w:r>
      <w:bookmarkEnd w:id="20"/>
      <w:bookmarkEnd w:id="21"/>
    </w:p>
    <w:p w14:paraId="456F99BA" w14:textId="77777777" w:rsidR="00F779BB" w:rsidRDefault="00F779BB" w:rsidP="00F779BB">
      <w:pPr>
        <w:pStyle w:val="00-Corpo"/>
      </w:pPr>
      <w:r>
        <w:t>Nesta etapa é feita a comparação com o limite do comprimento do vão, definido pelo operador, na qual esse valor deve ser balizado utilizando informações como a categoria de terreno, o tipo de condutor e outras informações pertinentes.</w:t>
      </w:r>
    </w:p>
    <w:p w14:paraId="656960C4" w14:textId="77777777" w:rsidR="00F779BB" w:rsidRPr="00B344D3" w:rsidRDefault="00842656" w:rsidP="00F779BB">
      <w:pPr>
        <w:pStyle w:val="00-Corp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lim</m:t>
              </m:r>
            </m:sub>
          </m:sSub>
        </m:oMath>
      </m:oMathPara>
    </w:p>
    <w:p w14:paraId="16B22422" w14:textId="77777777" w:rsidR="00F779BB" w:rsidRPr="002354C1" w:rsidRDefault="00F779BB" w:rsidP="00F779BB">
      <w:pPr>
        <w:pStyle w:val="00-Corpo"/>
        <w:rPr>
          <w:rFonts w:eastAsiaTheme="minorEastAsia"/>
        </w:rPr>
      </w:pPr>
    </w:p>
    <w:p w14:paraId="4B20F987" w14:textId="77777777" w:rsidR="00F779BB" w:rsidRPr="002354C1" w:rsidRDefault="00F779BB" w:rsidP="00F779BB">
      <w:pPr>
        <w:pStyle w:val="00-Corpo"/>
        <w:rPr>
          <w:rFonts w:eastAsiaTheme="minorEastAsia"/>
        </w:rPr>
      </w:pPr>
      <w:r w:rsidRPr="2A3162B4">
        <w:rPr>
          <w:rFonts w:eastAsiaTheme="minorEastAsia"/>
        </w:rPr>
        <w:t>Caso</w:t>
      </w:r>
      <w:r>
        <w:rPr>
          <w:rFonts w:eastAsiaTheme="minorEastAsia"/>
        </w:rPr>
        <w:t xml:space="preserve"> a desigualdade não seja satisfeita, fica definido o comprimento </w:t>
      </w:r>
      <w:proofErr w:type="spellStart"/>
      <w:r>
        <w:rPr>
          <w:rFonts w:eastAsiaTheme="minorEastAsia"/>
        </w:rPr>
        <w:t>C</w:t>
      </w:r>
      <w:r>
        <w:rPr>
          <w:rFonts w:eastAsiaTheme="minorEastAsia"/>
          <w:vertAlign w:val="subscript"/>
        </w:rPr>
        <w:t>lim</w:t>
      </w:r>
      <w:proofErr w:type="spellEnd"/>
      <w:r>
        <w:rPr>
          <w:rFonts w:eastAsiaTheme="minorEastAsia"/>
        </w:rPr>
        <w:t xml:space="preserve"> levantado pelo operador, caso contrário o valor é o </w:t>
      </w:r>
      <w:proofErr w:type="spellStart"/>
      <w:r>
        <w:rPr>
          <w:rFonts w:eastAsiaTheme="minorEastAsia"/>
        </w:rPr>
        <w:t>C</w:t>
      </w:r>
      <w:r w:rsidRPr="00101E92">
        <w:rPr>
          <w:rFonts w:eastAsiaTheme="minorEastAsia"/>
          <w:vertAlign w:val="subscript"/>
        </w:rPr>
        <w:t>cs</w:t>
      </w:r>
      <w:proofErr w:type="spellEnd"/>
      <w:r>
        <w:rPr>
          <w:rFonts w:eastAsiaTheme="minorEastAsia"/>
        </w:rPr>
        <w:t xml:space="preserve"> calculado na </w:t>
      </w:r>
      <w:r>
        <w:rPr>
          <w:highlight w:val="yellow"/>
        </w:rPr>
        <w:fldChar w:fldCharType="begin"/>
      </w:r>
      <w:r>
        <w:instrText xml:space="preserve"> REF _Ref83766044 \h </w:instrText>
      </w:r>
      <w:r>
        <w:rPr>
          <w:highlight w:val="yellow"/>
        </w:rPr>
      </w:r>
      <w:r>
        <w:rPr>
          <w:highlight w:val="yellow"/>
        </w:rPr>
        <w:fldChar w:fldCharType="separate"/>
      </w:r>
      <w:r>
        <w:t>Eq.</w:t>
      </w:r>
      <w:r w:rsidRPr="0005135A">
        <w:t xml:space="preserve"> </w:t>
      </w:r>
      <w:r>
        <w:rPr>
          <w:noProof/>
        </w:rPr>
        <w:t>136</w:t>
      </w:r>
      <w:r>
        <w:rPr>
          <w:highlight w:val="yellow"/>
        </w:rPr>
        <w:fldChar w:fldCharType="end"/>
      </w:r>
      <w:r>
        <w:t>.</w:t>
      </w:r>
    </w:p>
    <w:p w14:paraId="4B118D54" w14:textId="77777777" w:rsidR="00F779BB" w:rsidRDefault="00F779BB" w:rsidP="00F779BB">
      <w:pPr>
        <w:pStyle w:val="03-titulo"/>
        <w:numPr>
          <w:ilvl w:val="2"/>
          <w:numId w:val="17"/>
        </w:numPr>
      </w:pPr>
      <w:bookmarkStart w:id="22" w:name="_Toc83394558"/>
      <w:bookmarkStart w:id="23" w:name="_Toc83841703"/>
      <w:r>
        <w:t>Cálculo do número de espaçadores</w:t>
      </w:r>
      <w:bookmarkEnd w:id="22"/>
      <w:bookmarkEnd w:id="23"/>
    </w:p>
    <w:p w14:paraId="7B67AED2" w14:textId="77777777" w:rsidR="00F779BB" w:rsidRDefault="00F779BB" w:rsidP="00F779BB">
      <w:pPr>
        <w:pStyle w:val="00-Corpo"/>
        <w:rPr>
          <w:rFonts w:eastAsiaTheme="minorEastAsia"/>
        </w:rPr>
      </w:pPr>
      <w:r>
        <w:t xml:space="preserve">Com o comprimento do subvão conhecido, calcula-se o número de espaçadores tendo-se como base o comprimento do subvão calculado na Eq. XXX. Porém, esse valor deverá ser reavaliado levando em consideração o comprimento do vão, bem como uma distância entre os espaçadores que antecedem os dois suportes de 55% do comprimento definido como limite </w:t>
      </w:r>
      <w:r w:rsidRPr="00AC7DB3">
        <w:rPr>
          <w:rFonts w:ascii="Cambria Math" w:eastAsiaTheme="minorEastAsia" w:hAnsi="Cambria Math"/>
        </w:rPr>
        <w:t>C</w:t>
      </w:r>
      <w:r w:rsidRPr="00AC7DB3">
        <w:rPr>
          <w:rFonts w:ascii="Cambria Math" w:eastAsiaTheme="minorEastAsia" w:hAnsi="Cambria Math"/>
          <w:vertAlign w:val="subscript"/>
        </w:rPr>
        <w:t>lim</w:t>
      </w:r>
      <w:r>
        <w:rPr>
          <w:rFonts w:eastAsiaTheme="minorEastAsia"/>
        </w:rPr>
        <w:t xml:space="preserve">. O subprograma fornece um vetor contendo as coordenadas de cada espaçador. A </w:t>
      </w:r>
      <w:r>
        <w:rPr>
          <w:rFonts w:eastAsiaTheme="minorEastAsia"/>
        </w:rPr>
        <w:fldChar w:fldCharType="begin"/>
      </w:r>
      <w:r>
        <w:rPr>
          <w:rFonts w:eastAsiaTheme="minorEastAsia"/>
        </w:rPr>
        <w:instrText xml:space="preserve"> REF _Ref83766253 \h </w:instrText>
      </w:r>
      <w:r>
        <w:rPr>
          <w:rFonts w:eastAsiaTheme="minorEastAsia"/>
        </w:rPr>
      </w:r>
      <w:r>
        <w:rPr>
          <w:rFonts w:eastAsiaTheme="minorEastAsia"/>
        </w:rPr>
        <w:fldChar w:fldCharType="separate"/>
      </w:r>
      <w:r>
        <w:t>Eq.</w:t>
      </w:r>
      <w:r w:rsidRPr="0005135A">
        <w:t xml:space="preserve"> </w:t>
      </w:r>
      <w:r>
        <w:rPr>
          <w:noProof/>
        </w:rPr>
        <w:t>138</w:t>
      </w:r>
      <w:r>
        <w:rPr>
          <w:rFonts w:eastAsiaTheme="minorEastAsia"/>
        </w:rPr>
        <w:fldChar w:fldCharType="end"/>
      </w:r>
      <w:r>
        <w:rPr>
          <w:rFonts w:eastAsiaTheme="minorEastAsia"/>
        </w:rPr>
        <w:t xml:space="preserve"> a seguir demostra como funciona:</w:t>
      </w:r>
    </w:p>
    <w:tbl>
      <w:tblPr>
        <w:tblW w:w="8500" w:type="dxa"/>
        <w:tblLook w:val="04A0" w:firstRow="1" w:lastRow="0" w:firstColumn="1" w:lastColumn="0" w:noHBand="0" w:noVBand="1"/>
      </w:tblPr>
      <w:tblGrid>
        <w:gridCol w:w="6799"/>
        <w:gridCol w:w="1701"/>
      </w:tblGrid>
      <w:tr w:rsidR="00F779BB" w14:paraId="0649610E" w14:textId="77777777" w:rsidTr="005D4E33">
        <w:tc>
          <w:tcPr>
            <w:tcW w:w="6799" w:type="dxa"/>
            <w:vAlign w:val="center"/>
          </w:tcPr>
          <w:p w14:paraId="53AAB04A" w14:textId="77777777" w:rsidR="00F779BB" w:rsidRPr="00604AC0" w:rsidRDefault="00842656" w:rsidP="005D4E33">
            <w:pPr>
              <w:spacing w:before="120"/>
              <w:jc w:val="center"/>
              <w:rPr>
                <w:rFonts w:eastAsia="Times New Roman" w:cstheme="minorHAnsi"/>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vão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lim</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cs</m:t>
                    </m:r>
                  </m:sub>
                </m:sSub>
              </m:oMath>
            </m:oMathPara>
          </w:p>
        </w:tc>
        <w:tc>
          <w:tcPr>
            <w:tcW w:w="1701" w:type="dxa"/>
            <w:vAlign w:val="center"/>
          </w:tcPr>
          <w:p w14:paraId="5639E66A" w14:textId="77777777" w:rsidR="00F779BB" w:rsidRDefault="00F779BB" w:rsidP="005D4E33">
            <w:pPr>
              <w:spacing w:before="120"/>
              <w:jc w:val="right"/>
              <w:rPr>
                <w:rFonts w:eastAsia="Times New Roman" w:cstheme="minorHAnsi"/>
              </w:rPr>
            </w:pPr>
            <w:bookmarkStart w:id="24" w:name="_Toc83672539"/>
            <w:bookmarkStart w:id="25" w:name="_Ref83766253"/>
            <w:r>
              <w:t>Eq.</w:t>
            </w:r>
            <w:r w:rsidRPr="0005135A">
              <w:t xml:space="preserve"> </w:t>
            </w:r>
            <w:r>
              <w:rPr>
                <w:noProof/>
              </w:rPr>
              <w:fldChar w:fldCharType="begin"/>
            </w:r>
            <w:r>
              <w:rPr>
                <w:noProof/>
              </w:rPr>
              <w:instrText xml:space="preserve"> SEQ Equação \* ARABIC </w:instrText>
            </w:r>
            <w:r>
              <w:rPr>
                <w:noProof/>
              </w:rPr>
              <w:fldChar w:fldCharType="separate"/>
            </w:r>
            <w:bookmarkEnd w:id="24"/>
            <w:r>
              <w:rPr>
                <w:noProof/>
              </w:rPr>
              <w:t>138</w:t>
            </w:r>
            <w:r>
              <w:rPr>
                <w:noProof/>
              </w:rPr>
              <w:fldChar w:fldCharType="end"/>
            </w:r>
            <w:bookmarkEnd w:id="25"/>
          </w:p>
        </w:tc>
      </w:tr>
    </w:tbl>
    <w:p w14:paraId="481D02D1" w14:textId="77777777" w:rsidR="00F779BB" w:rsidRDefault="00F779BB" w:rsidP="00F779BB">
      <w:pPr>
        <w:pStyle w:val="00-Corpo"/>
        <w:rPr>
          <w:rFonts w:eastAsiaTheme="minorEastAsia"/>
        </w:rPr>
      </w:pPr>
      <w:r>
        <w:rPr>
          <w:rFonts w:eastAsiaTheme="minorEastAsia"/>
        </w:rPr>
        <w:t>O valor fracionado deve ser arredondo para cima, para que o valor do comprimento do subvão não supere o valor do comprimento limite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lim</m:t>
            </m:r>
          </m:sub>
        </m:sSub>
        <m:r>
          <w:rPr>
            <w:rFonts w:ascii="Cambria Math" w:eastAsiaTheme="minorEastAsia" w:hAnsi="Cambria Math"/>
          </w:rPr>
          <m:t>)</m:t>
        </m:r>
      </m:oMath>
      <w:r>
        <w:rPr>
          <w:rFonts w:eastAsiaTheme="minorEastAsia"/>
        </w:rPr>
        <w:t>.</w:t>
      </w:r>
    </w:p>
    <w:p w14:paraId="1C01F6A0" w14:textId="77777777" w:rsidR="00F779BB" w:rsidRDefault="00F779BB" w:rsidP="00F779BB">
      <w:pPr>
        <w:pStyle w:val="03-titulo"/>
        <w:numPr>
          <w:ilvl w:val="2"/>
          <w:numId w:val="17"/>
        </w:numPr>
      </w:pPr>
      <w:bookmarkStart w:id="26" w:name="_Toc83394559"/>
      <w:bookmarkStart w:id="27" w:name="_Toc83841704"/>
      <w:r>
        <w:t>Cálculo das coordenadas das abscissas dos espaçadores no vão</w:t>
      </w:r>
      <w:bookmarkEnd w:id="26"/>
      <w:bookmarkEnd w:id="27"/>
    </w:p>
    <w:p w14:paraId="125F24C8" w14:textId="77777777" w:rsidR="00F779BB" w:rsidRDefault="00F779BB" w:rsidP="00F779BB">
      <w:pPr>
        <w:pStyle w:val="00-Corpo"/>
      </w:pPr>
      <w:r>
        <w:t xml:space="preserve">Para a definição dos pontos de instalação de cada espaçador suporte, utiliza-se a </w:t>
      </w:r>
      <w:r>
        <w:rPr>
          <w:highlight w:val="yellow"/>
        </w:rPr>
        <w:fldChar w:fldCharType="begin"/>
      </w:r>
      <w:r>
        <w:instrText xml:space="preserve"> REF _Ref83766274 \h </w:instrText>
      </w:r>
      <w:r>
        <w:rPr>
          <w:highlight w:val="yellow"/>
        </w:rPr>
      </w:r>
      <w:r>
        <w:rPr>
          <w:highlight w:val="yellow"/>
        </w:rPr>
        <w:fldChar w:fldCharType="separate"/>
      </w:r>
      <w:r>
        <w:t>Eq.</w:t>
      </w:r>
      <w:r w:rsidRPr="0005135A">
        <w:t xml:space="preserve"> </w:t>
      </w:r>
      <w:r>
        <w:rPr>
          <w:noProof/>
        </w:rPr>
        <w:t>139</w:t>
      </w:r>
      <w:r>
        <w:rPr>
          <w:highlight w:val="yellow"/>
        </w:rPr>
        <w:fldChar w:fldCharType="end"/>
      </w:r>
      <w:r>
        <w:t>, a seguir:</w:t>
      </w:r>
    </w:p>
    <w:tbl>
      <w:tblPr>
        <w:tblW w:w="8500" w:type="dxa"/>
        <w:tblLook w:val="04A0" w:firstRow="1" w:lastRow="0" w:firstColumn="1" w:lastColumn="0" w:noHBand="0" w:noVBand="1"/>
      </w:tblPr>
      <w:tblGrid>
        <w:gridCol w:w="6799"/>
        <w:gridCol w:w="1701"/>
      </w:tblGrid>
      <w:tr w:rsidR="00F779BB" w14:paraId="0F3009BE" w14:textId="77777777" w:rsidTr="005D4E33">
        <w:tc>
          <w:tcPr>
            <w:tcW w:w="6799" w:type="dxa"/>
            <w:vAlign w:val="center"/>
          </w:tcPr>
          <w:p w14:paraId="6712B929" w14:textId="77777777" w:rsidR="00F779BB" w:rsidRPr="00604AC0" w:rsidRDefault="00842656" w:rsidP="005D4E33">
            <w:pPr>
              <w:spacing w:before="120"/>
              <w:jc w:val="center"/>
              <w:rPr>
                <w:rFonts w:eastAsia="Times New Roman" w:cstheme="minorHAnsi"/>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=0,55*</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lim</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real</m:t>
                    </m:r>
                  </m:sub>
                </m:sSub>
              </m:oMath>
            </m:oMathPara>
          </w:p>
        </w:tc>
        <w:tc>
          <w:tcPr>
            <w:tcW w:w="1701" w:type="dxa"/>
            <w:vAlign w:val="center"/>
          </w:tcPr>
          <w:p w14:paraId="5456560D" w14:textId="77777777" w:rsidR="00F779BB" w:rsidRDefault="00F779BB" w:rsidP="005D4E33">
            <w:pPr>
              <w:spacing w:before="120"/>
              <w:jc w:val="right"/>
              <w:rPr>
                <w:rFonts w:eastAsia="Times New Roman" w:cstheme="minorHAnsi"/>
              </w:rPr>
            </w:pPr>
            <w:bookmarkStart w:id="28" w:name="_Toc83672540"/>
            <w:bookmarkStart w:id="29" w:name="_Ref83766274"/>
            <w:r>
              <w:t>Eq.</w:t>
            </w:r>
            <w:r w:rsidRPr="0005135A">
              <w:t xml:space="preserve"> </w:t>
            </w:r>
            <w:r>
              <w:rPr>
                <w:noProof/>
              </w:rPr>
              <w:fldChar w:fldCharType="begin"/>
            </w:r>
            <w:r>
              <w:rPr>
                <w:noProof/>
              </w:rPr>
              <w:instrText xml:space="preserve"> SEQ Equação \* ARABIC </w:instrText>
            </w:r>
            <w:r>
              <w:rPr>
                <w:noProof/>
              </w:rPr>
              <w:fldChar w:fldCharType="separate"/>
            </w:r>
            <w:bookmarkEnd w:id="28"/>
            <w:r>
              <w:rPr>
                <w:noProof/>
              </w:rPr>
              <w:t>139</w:t>
            </w:r>
            <w:r>
              <w:rPr>
                <w:noProof/>
              </w:rPr>
              <w:fldChar w:fldCharType="end"/>
            </w:r>
            <w:bookmarkEnd w:id="29"/>
          </w:p>
        </w:tc>
      </w:tr>
    </w:tbl>
    <w:p w14:paraId="40F26968" w14:textId="77777777" w:rsidR="00F779BB" w:rsidRPr="00C344BF" w:rsidRDefault="00F779BB" w:rsidP="00F779BB">
      <w:pPr>
        <w:pStyle w:val="00-Corpo"/>
      </w:pPr>
      <w:r>
        <w:t xml:space="preserve">Sendo </w:t>
      </w:r>
      <w:bookmarkStart w:id="30" w:name="_Int_i1CBmYNc"/>
      <w:r w:rsidRPr="00B715DA">
        <w:rPr>
          <w:rFonts w:ascii="Cambria Math" w:hAnsi="Cambria Math"/>
          <w:sz w:val="26"/>
          <w:szCs w:val="26"/>
        </w:rPr>
        <w:t>n</w:t>
      </w:r>
      <w:r>
        <w:t xml:space="preserve"> a</w:t>
      </w:r>
      <w:bookmarkEnd w:id="30"/>
      <w:r>
        <w:t xml:space="preserve"> sequência crescente a contar do suporte referência.</w:t>
      </w:r>
    </w:p>
    <w:p w14:paraId="2EC29B24" w14:textId="77777777" w:rsidR="00F779BB" w:rsidRDefault="00F779BB" w:rsidP="00F779BB">
      <w:pPr>
        <w:pStyle w:val="03-titulo"/>
        <w:numPr>
          <w:ilvl w:val="2"/>
          <w:numId w:val="17"/>
        </w:numPr>
      </w:pPr>
      <w:bookmarkStart w:id="31" w:name="_Toc83394560"/>
      <w:bookmarkStart w:id="32" w:name="_Toc83841705"/>
      <w:r>
        <w:t>Traçar os pontos da instalação dos espaçadores situados no cabo suporte</w:t>
      </w:r>
      <w:bookmarkEnd w:id="31"/>
      <w:bookmarkEnd w:id="32"/>
    </w:p>
    <w:p w14:paraId="7AC67E2E" w14:textId="77777777" w:rsidR="00F779BB" w:rsidRDefault="00F779BB" w:rsidP="00F779BB">
      <w:pPr>
        <w:pStyle w:val="00-Corpo"/>
      </w:pPr>
      <w:r>
        <w:t xml:space="preserve">Para traçar a curva de cada subvão, calcula-se a flecha do cabo suporte na tração máxima, na qual se </w:t>
      </w:r>
      <w:r w:rsidRPr="000A6FF2">
        <w:t xml:space="preserve">considera que os condutores estão apoiados totalmente no cabo suporte, conforme a </w:t>
      </w:r>
      <w:r w:rsidRPr="000A6FF2">
        <w:fldChar w:fldCharType="begin"/>
      </w:r>
      <w:r w:rsidRPr="000A6FF2">
        <w:instrText xml:space="preserve"> REF _Ref83766299 \h </w:instrText>
      </w:r>
      <w:r>
        <w:instrText xml:space="preserve"> \* MERGEFORMAT </w:instrText>
      </w:r>
      <w:r w:rsidRPr="000A6FF2">
        <w:fldChar w:fldCharType="separate"/>
      </w:r>
      <w:r>
        <w:t>Eq.</w:t>
      </w:r>
      <w:r w:rsidRPr="0005135A">
        <w:t xml:space="preserve"> </w:t>
      </w:r>
      <w:r>
        <w:rPr>
          <w:noProof/>
        </w:rPr>
        <w:t>141</w:t>
      </w:r>
      <w:r w:rsidRPr="000A6FF2">
        <w:fldChar w:fldCharType="end"/>
      </w:r>
    </w:p>
    <w:tbl>
      <w:tblPr>
        <w:tblW w:w="8500" w:type="dxa"/>
        <w:tblLook w:val="04A0" w:firstRow="1" w:lastRow="0" w:firstColumn="1" w:lastColumn="0" w:noHBand="0" w:noVBand="1"/>
      </w:tblPr>
      <w:tblGrid>
        <w:gridCol w:w="6799"/>
        <w:gridCol w:w="1701"/>
      </w:tblGrid>
      <w:tr w:rsidR="00F779BB" w14:paraId="2304CE9C" w14:textId="77777777" w:rsidTr="005D4E33">
        <w:tc>
          <w:tcPr>
            <w:tcW w:w="6799" w:type="dxa"/>
            <w:vAlign w:val="center"/>
          </w:tcPr>
          <w:p w14:paraId="2BE39D34" w14:textId="77777777" w:rsidR="00F779BB" w:rsidRPr="00604AC0" w:rsidRDefault="00842656" w:rsidP="005D4E33">
            <w:pPr>
              <w:spacing w:before="120"/>
              <w:jc w:val="center"/>
              <w:rPr>
                <w:rFonts w:eastAsia="Times New Roman" w:cstheme="minorHAnsi"/>
              </w:rPr>
            </w:pPr>
            <m:oMathPara>
              <m:oMath>
                <m:box>
                  <m:boxPr>
                    <m:opEmu m:val="1"/>
                    <m:ctrlPr>
                      <w:rPr>
                        <w:rFonts w:ascii="Cambria Math" w:hAnsi="Cambria Math"/>
                        <w:i/>
                      </w:rPr>
                    </m:ctrlPr>
                  </m:boxPr>
                  <m:e>
                    <m:r>
                      <m:rPr>
                        <m:sty m:val="bi"/>
                      </m:rP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m:rPr>
                        <m:sty m:val="bi"/>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p>
                          <m:sSupPr>
                            <m:ctrlPr>
                              <w:rPr>
                                <w:rFonts w:ascii="Cambria Math" w:hAnsi="Cambria Math" w:cstheme="minorHAnsi"/>
                                <w:i/>
                                <w:szCs w:val="28"/>
                              </w:rPr>
                            </m:ctrlPr>
                          </m:sSupPr>
                          <m:e>
                            <m:sSub>
                              <m:sSubPr>
                                <m:ctrlPr>
                                  <w:rPr>
                                    <w:rFonts w:ascii="Cambria Math" w:hAnsi="Cambria Math" w:cstheme="minorHAnsi"/>
                                    <w:i/>
                                    <w:szCs w:val="28"/>
                                  </w:rPr>
                                </m:ctrlPr>
                              </m:sSubPr>
                              <m:e>
                                <m:r>
                                  <w:rPr>
                                    <w:rFonts w:ascii="Cambria Math" w:hAnsi="Cambria Math" w:cstheme="minorHAnsi"/>
                                    <w:szCs w:val="28"/>
                                  </w:rPr>
                                  <m:t>P</m:t>
                                </m:r>
                              </m:e>
                              <m:sub>
                                <m:r>
                                  <w:rPr>
                                    <w:rFonts w:ascii="Cambria Math" w:hAnsi="Cambria Math" w:cstheme="minorHAnsi"/>
                                    <w:szCs w:val="28"/>
                                  </w:rPr>
                                  <m:t>n</m:t>
                                </m:r>
                              </m:sub>
                            </m:sSub>
                          </m:e>
                          <m:sup>
                            <m:r>
                              <w:rPr>
                                <w:rFonts w:ascii="Cambria Math" w:hAnsi="Cambria Math" w:cstheme="minorHAnsi"/>
                                <w:szCs w:val="28"/>
                              </w:rPr>
                              <m:t>2</m:t>
                            </m:r>
                          </m:sup>
                        </m:sSup>
                      </m:num>
                      <m:den>
                        <m:r>
                          <w:rPr>
                            <w:rFonts w:ascii="Cambria Math" w:hAnsi="Cambria Math"/>
                          </w:rPr>
                          <m:t>8</m:t>
                        </m:r>
                        <m:sSub>
                          <m:sSubPr>
                            <m:ctrlPr>
                              <w:rPr>
                                <w:rFonts w:ascii="Cambria Math" w:hAnsi="Cambria Math"/>
                                <w:i/>
                              </w:rPr>
                            </m:ctrlPr>
                          </m:sSubPr>
                          <m:e>
                            <m:r>
                              <w:rPr>
                                <w:rFonts w:ascii="Cambria Math" w:hAnsi="Cambria Math"/>
                              </w:rPr>
                              <m:t>T</m:t>
                            </m:r>
                          </m:e>
                          <m:sub>
                            <m:r>
                              <w:rPr>
                                <w:rFonts w:ascii="Cambria Math" w:hAnsi="Cambria Math"/>
                              </w:rPr>
                              <m:t>s max</m:t>
                            </m:r>
                          </m:sub>
                        </m:sSub>
                      </m:den>
                    </m:f>
                  </m:e>
                </m:box>
              </m:oMath>
            </m:oMathPara>
          </w:p>
        </w:tc>
        <w:tc>
          <w:tcPr>
            <w:tcW w:w="1701" w:type="dxa"/>
            <w:vAlign w:val="center"/>
          </w:tcPr>
          <w:p w14:paraId="56129C58" w14:textId="77777777" w:rsidR="00F779BB" w:rsidRDefault="00F779BB" w:rsidP="005D4E33">
            <w:pPr>
              <w:spacing w:before="120"/>
              <w:jc w:val="right"/>
              <w:rPr>
                <w:rFonts w:eastAsia="Times New Roman" w:cstheme="minorHAnsi"/>
              </w:rPr>
            </w:pPr>
            <w:bookmarkStart w:id="33" w:name="_Toc83672541"/>
            <w:bookmarkStart w:id="34" w:name="_Ref83766743"/>
            <w:r>
              <w:t>Eq.</w:t>
            </w:r>
            <w:r w:rsidRPr="0005135A">
              <w:t xml:space="preserve"> </w:t>
            </w:r>
            <w:r>
              <w:rPr>
                <w:noProof/>
              </w:rPr>
              <w:fldChar w:fldCharType="begin"/>
            </w:r>
            <w:r>
              <w:rPr>
                <w:noProof/>
              </w:rPr>
              <w:instrText xml:space="preserve"> SEQ Equação \* ARABIC </w:instrText>
            </w:r>
            <w:r>
              <w:rPr>
                <w:noProof/>
              </w:rPr>
              <w:fldChar w:fldCharType="separate"/>
            </w:r>
            <w:bookmarkEnd w:id="33"/>
            <w:r>
              <w:rPr>
                <w:noProof/>
              </w:rPr>
              <w:t>140</w:t>
            </w:r>
            <w:r>
              <w:rPr>
                <w:noProof/>
              </w:rPr>
              <w:fldChar w:fldCharType="end"/>
            </w:r>
            <w:bookmarkEnd w:id="34"/>
          </w:p>
        </w:tc>
      </w:tr>
      <w:tr w:rsidR="00F779BB" w14:paraId="049733C3" w14:textId="77777777" w:rsidTr="005D4E33">
        <w:tc>
          <w:tcPr>
            <w:tcW w:w="6799" w:type="dxa"/>
            <w:vAlign w:val="center"/>
          </w:tcPr>
          <w:p w14:paraId="0A770D11" w14:textId="77777777" w:rsidR="00F779BB" w:rsidRPr="00604AC0" w:rsidRDefault="00842656" w:rsidP="005D4E33">
            <w:pPr>
              <w:spacing w:before="120"/>
              <w:jc w:val="center"/>
              <w:rPr>
                <w:rFonts w:eastAsia="Times New Roman" w:cstheme="minorHAnsi"/>
              </w:rPr>
            </w:pPr>
            <m:oMathPara>
              <m:oMath>
                <m:box>
                  <m:boxPr>
                    <m:opEmu m:val="1"/>
                    <m:ctrlPr>
                      <w:rPr>
                        <w:rFonts w:ascii="Cambria Math" w:eastAsiaTheme="minorEastAsia" w:hAnsi="Cambria Math"/>
                        <w:i/>
                      </w:rPr>
                    </m:ctrlPr>
                  </m:box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 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cf</m:t>
                            </m:r>
                          </m:sub>
                        </m:sSub>
                        <m:r>
                          <w:rPr>
                            <w:rFonts w:ascii="Cambria Math" w:eastAsiaTheme="minorEastAsia" w:hAnsi="Cambria Math"/>
                          </w:rPr>
                          <m:t>*pc)*</m:t>
                        </m:r>
                        <m:sSup>
                          <m:sSupPr>
                            <m:ctrlPr>
                              <w:rPr>
                                <w:rFonts w:ascii="Cambria Math" w:eastAsiaTheme="minorEastAsia" w:hAnsi="Cambria Math"/>
                                <w:i/>
                                <w:szCs w:val="28"/>
                              </w:rPr>
                            </m:ctrlPr>
                          </m:sSupPr>
                          <m:e>
                            <m:sSub>
                              <m:sSubPr>
                                <m:ctrlPr>
                                  <w:rPr>
                                    <w:rFonts w:ascii="Cambria Math" w:eastAsiaTheme="minorEastAsia" w:hAnsi="Cambria Math"/>
                                    <w:i/>
                                    <w:szCs w:val="28"/>
                                  </w:rPr>
                                </m:ctrlPr>
                              </m:sSubPr>
                              <m:e>
                                <m:r>
                                  <w:rPr>
                                    <w:rFonts w:ascii="Cambria Math" w:eastAsiaTheme="minorEastAsia" w:hAnsi="Cambria Math"/>
                                    <w:szCs w:val="28"/>
                                  </w:rPr>
                                  <m:t>P</m:t>
                                </m:r>
                                <m:ctrlPr>
                                  <w:rPr>
                                    <w:rFonts w:ascii="Cambria Math" w:eastAsia="Cambria Math" w:hAnsi="Cambria Math" w:cs="Cambria Math"/>
                                    <w:i/>
                                    <w:szCs w:val="28"/>
                                  </w:rPr>
                                </m:ctrlPr>
                              </m:e>
                              <m:sub>
                                <m:r>
                                  <w:rPr>
                                    <w:rFonts w:ascii="Cambria Math" w:eastAsiaTheme="minorEastAsia" w:hAnsi="Cambria Math"/>
                                    <w:szCs w:val="28"/>
                                  </w:rPr>
                                  <m:t>n</m:t>
                                </m:r>
                              </m:sub>
                            </m:sSub>
                            <m:ctrlPr>
                              <w:rPr>
                                <w:rFonts w:ascii="Cambria Math" w:eastAsiaTheme="minorEastAsia" w:hAnsi="Cambria Math"/>
                                <w:i/>
                              </w:rPr>
                            </m:ctrlPr>
                          </m:e>
                          <m:sup>
                            <m:r>
                              <w:rPr>
                                <w:rFonts w:ascii="Cambria Math" w:eastAsiaTheme="minorEastAsia" w:hAnsi="Cambria Math"/>
                                <w:szCs w:val="28"/>
                              </w:rPr>
                              <m:t>2</m:t>
                            </m:r>
                          </m:sup>
                        </m:sSup>
                      </m:num>
                      <m:den>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cto</m:t>
                            </m:r>
                          </m:sub>
                        </m:sSub>
                      </m:den>
                    </m:f>
                  </m:e>
                </m:box>
              </m:oMath>
            </m:oMathPara>
          </w:p>
        </w:tc>
        <w:tc>
          <w:tcPr>
            <w:tcW w:w="1701" w:type="dxa"/>
            <w:vAlign w:val="center"/>
          </w:tcPr>
          <w:p w14:paraId="143D0937" w14:textId="77777777" w:rsidR="00F779BB" w:rsidRDefault="00F779BB" w:rsidP="005D4E33">
            <w:pPr>
              <w:spacing w:before="120"/>
              <w:jc w:val="right"/>
              <w:rPr>
                <w:rFonts w:eastAsia="Times New Roman" w:cstheme="minorHAnsi"/>
              </w:rPr>
            </w:pPr>
            <w:bookmarkStart w:id="35" w:name="_Toc83672542"/>
            <w:bookmarkStart w:id="36" w:name="_Ref83766299"/>
            <w:r>
              <w:t>Eq.</w:t>
            </w:r>
            <w:r w:rsidRPr="0005135A">
              <w:t xml:space="preserve"> </w:t>
            </w:r>
            <w:r>
              <w:rPr>
                <w:noProof/>
              </w:rPr>
              <w:fldChar w:fldCharType="begin"/>
            </w:r>
            <w:r>
              <w:rPr>
                <w:noProof/>
              </w:rPr>
              <w:instrText xml:space="preserve"> SEQ Equação \* ARABIC </w:instrText>
            </w:r>
            <w:r>
              <w:rPr>
                <w:noProof/>
              </w:rPr>
              <w:fldChar w:fldCharType="separate"/>
            </w:r>
            <w:bookmarkEnd w:id="35"/>
            <w:r>
              <w:rPr>
                <w:noProof/>
              </w:rPr>
              <w:t>141</w:t>
            </w:r>
            <w:r>
              <w:rPr>
                <w:noProof/>
              </w:rPr>
              <w:fldChar w:fldCharType="end"/>
            </w:r>
            <w:bookmarkEnd w:id="36"/>
          </w:p>
        </w:tc>
      </w:tr>
    </w:tbl>
    <w:p w14:paraId="37A97CD5" w14:textId="77777777" w:rsidR="00F779BB" w:rsidRDefault="00F779BB" w:rsidP="00F779BB">
      <w:pPr>
        <w:pStyle w:val="00-Corpo"/>
      </w:pPr>
      <w:r>
        <w:rPr>
          <w:rFonts w:eastAsiaTheme="minorEastAsia"/>
        </w:rPr>
        <w:t xml:space="preserve">sendo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 max</m:t>
            </m:r>
          </m:sub>
        </m:sSub>
      </m:oMath>
      <w:r>
        <w:rPr>
          <w:rFonts w:eastAsiaTheme="minorEastAsia"/>
        </w:rPr>
        <w:t xml:space="preserve"> tração horizontal máxima do cabo suporte,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cf</m:t>
            </m:r>
          </m:sub>
        </m:sSub>
      </m:oMath>
      <w:r>
        <w:rPr>
          <w:rFonts w:eastAsiaTheme="minorEastAsia"/>
        </w:rPr>
        <w:t xml:space="preserve"> número de cabos por feixe, </w:t>
      </w:r>
      <m:oMath>
        <m:r>
          <w:rPr>
            <w:rFonts w:ascii="Cambria Math" w:eastAsiaTheme="minorEastAsia" w:hAnsi="Cambria Math"/>
          </w:rPr>
          <m:t>pc</m:t>
        </m:r>
      </m:oMath>
      <w:r>
        <w:rPr>
          <w:rFonts w:eastAsiaTheme="minorEastAsia"/>
        </w:rPr>
        <w:t xml:space="preserve"> peso linear do condutor,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peso linear do cabo suporte,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cto</m:t>
            </m:r>
          </m:sub>
        </m:sSub>
      </m:oMath>
      <w:r>
        <w:rPr>
          <w:rFonts w:eastAsiaTheme="minorEastAsia"/>
        </w:rPr>
        <w:t xml:space="preserve"> flecha máxima do cabo condutor à temperatura limite original e </w:t>
      </w:r>
      <m:oMath>
        <m:sSub>
          <m:sSubPr>
            <m:ctrlPr>
              <w:rPr>
                <w:rFonts w:ascii="Cambria Math" w:eastAsiaTheme="minorEastAsia" w:hAnsi="Cambria Math"/>
                <w:i/>
                <w:szCs w:val="28"/>
              </w:rPr>
            </m:ctrlPr>
          </m:sSubPr>
          <m:e>
            <m:r>
              <w:rPr>
                <w:rFonts w:ascii="Cambria Math" w:eastAsiaTheme="minorEastAsia" w:hAnsi="Cambria Math"/>
                <w:szCs w:val="28"/>
              </w:rPr>
              <m:t>P</m:t>
            </m:r>
            <m:ctrlPr>
              <w:rPr>
                <w:rFonts w:ascii="Cambria Math" w:eastAsia="Cambria Math" w:hAnsi="Cambria Math" w:cs="Cambria Math"/>
                <w:i/>
                <w:szCs w:val="28"/>
              </w:rPr>
            </m:ctrlPr>
          </m:e>
          <m:sub>
            <m:r>
              <w:rPr>
                <w:rFonts w:ascii="Cambria Math" w:eastAsiaTheme="minorEastAsia" w:hAnsi="Cambria Math"/>
                <w:szCs w:val="28"/>
              </w:rPr>
              <m:t>n</m:t>
            </m:r>
          </m:sub>
        </m:sSub>
      </m:oMath>
      <w:r w:rsidRPr="2A3162B4">
        <w:rPr>
          <w:rFonts w:eastAsiaTheme="minorEastAsia"/>
        </w:rPr>
        <w:t xml:space="preserve"> posição do espaçador.</w:t>
      </w:r>
    </w:p>
    <w:p w14:paraId="7C26CBAB" w14:textId="77777777" w:rsidR="00F779BB" w:rsidRDefault="00F779BB" w:rsidP="00F779BB">
      <w:pPr>
        <w:pStyle w:val="03-titulo"/>
        <w:numPr>
          <w:ilvl w:val="2"/>
          <w:numId w:val="17"/>
        </w:numPr>
      </w:pPr>
      <w:bookmarkStart w:id="37" w:name="_Toc83394561"/>
      <w:bookmarkStart w:id="38" w:name="_Toc83841706"/>
      <w:r>
        <w:t>Levantamento das curvas da catenária dos condutores nos subvãos entre dois espaçadores</w:t>
      </w:r>
      <w:bookmarkEnd w:id="37"/>
      <w:bookmarkEnd w:id="38"/>
    </w:p>
    <w:p w14:paraId="77606C95" w14:textId="77777777" w:rsidR="00F779BB" w:rsidRDefault="00F779BB" w:rsidP="00F779BB">
      <w:pPr>
        <w:pStyle w:val="00-Corpo"/>
      </w:pPr>
      <w:r>
        <w:t xml:space="preserve">Para traçar a curva entre dois espaçadores suportes, são utilizadas as </w:t>
      </w:r>
      <w:r w:rsidRPr="00760DB6">
        <w:fldChar w:fldCharType="begin"/>
      </w:r>
      <w:r w:rsidRPr="00760DB6">
        <w:instrText xml:space="preserve"> REF _Ref83766743 \h </w:instrText>
      </w:r>
      <w:r>
        <w:instrText xml:space="preserve"> \* MERGEFORMAT </w:instrText>
      </w:r>
      <w:r w:rsidRPr="00760DB6">
        <w:fldChar w:fldCharType="separate"/>
      </w:r>
      <w:r>
        <w:t>Eq.</w:t>
      </w:r>
      <w:r w:rsidRPr="0005135A">
        <w:t xml:space="preserve"> </w:t>
      </w:r>
      <w:r>
        <w:rPr>
          <w:noProof/>
        </w:rPr>
        <w:t>140</w:t>
      </w:r>
      <w:r w:rsidRPr="00760DB6">
        <w:fldChar w:fldCharType="end"/>
      </w:r>
      <w:r w:rsidRPr="00760DB6">
        <w:t xml:space="preserve"> e </w:t>
      </w:r>
      <w:r w:rsidRPr="00760DB6">
        <w:fldChar w:fldCharType="begin"/>
      </w:r>
      <w:r w:rsidRPr="00760DB6">
        <w:instrText xml:space="preserve"> REF _Ref83766754 \h </w:instrText>
      </w:r>
      <w:r>
        <w:instrText xml:space="preserve"> \* MERGEFORMAT </w:instrText>
      </w:r>
      <w:r w:rsidRPr="00760DB6">
        <w:fldChar w:fldCharType="separate"/>
      </w:r>
      <w:r>
        <w:t>Eq.</w:t>
      </w:r>
      <w:r w:rsidRPr="0005135A">
        <w:t xml:space="preserve"> </w:t>
      </w:r>
      <w:r>
        <w:rPr>
          <w:noProof/>
        </w:rPr>
        <w:t>142</w:t>
      </w:r>
      <w:r w:rsidRPr="00760DB6">
        <w:fldChar w:fldCharType="end"/>
      </w:r>
      <w:r>
        <w:t>.</w:t>
      </w:r>
    </w:p>
    <w:tbl>
      <w:tblPr>
        <w:tblW w:w="8500" w:type="dxa"/>
        <w:tblLook w:val="04A0" w:firstRow="1" w:lastRow="0" w:firstColumn="1" w:lastColumn="0" w:noHBand="0" w:noVBand="1"/>
      </w:tblPr>
      <w:tblGrid>
        <w:gridCol w:w="6799"/>
        <w:gridCol w:w="1701"/>
      </w:tblGrid>
      <w:tr w:rsidR="00F779BB" w14:paraId="32B743FC" w14:textId="77777777" w:rsidTr="005D4E33">
        <w:tc>
          <w:tcPr>
            <w:tcW w:w="6799" w:type="dxa"/>
            <w:vAlign w:val="center"/>
          </w:tcPr>
          <w:p w14:paraId="49328DEF" w14:textId="77777777" w:rsidR="00F779BB" w:rsidRPr="00604AC0" w:rsidRDefault="00F779BB" w:rsidP="005D4E33">
            <w:pPr>
              <w:spacing w:before="120"/>
              <w:jc w:val="center"/>
              <w:rPr>
                <w:rFonts w:eastAsia="Times New Roman" w:cstheme="minorHAnsi"/>
              </w:rPr>
            </w:pPr>
            <m:oMathPara>
              <m:oMath>
                <m:r>
                  <m:rPr>
                    <m:sty m:val="bi"/>
                  </m:rP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sni</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sni</m:t>
                            </m:r>
                          </m:sub>
                        </m:sSub>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sn</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sn</m:t>
                        </m:r>
                      </m:sub>
                    </m:sSub>
                  </m:den>
                </m:f>
                <m:r>
                  <w:rPr>
                    <w:rFonts w:ascii="Cambria Math" w:eastAsiaTheme="minorEastAsia" w:hAnsi="Cambria Math"/>
                  </w:rPr>
                  <m:t>)</m:t>
                </m:r>
              </m:oMath>
            </m:oMathPara>
          </w:p>
        </w:tc>
        <w:tc>
          <w:tcPr>
            <w:tcW w:w="1701" w:type="dxa"/>
            <w:vAlign w:val="center"/>
          </w:tcPr>
          <w:p w14:paraId="337BE2C4" w14:textId="77777777" w:rsidR="00F779BB" w:rsidRDefault="00F779BB" w:rsidP="005D4E33">
            <w:pPr>
              <w:spacing w:before="120"/>
              <w:jc w:val="right"/>
              <w:rPr>
                <w:rFonts w:eastAsia="Times New Roman" w:cstheme="minorHAnsi"/>
              </w:rPr>
            </w:pPr>
            <w:bookmarkStart w:id="39" w:name="_Toc83672543"/>
            <w:bookmarkStart w:id="40" w:name="_Ref83766754"/>
            <w:r>
              <w:t>Eq.</w:t>
            </w:r>
            <w:r w:rsidRPr="0005135A">
              <w:t xml:space="preserve"> </w:t>
            </w:r>
            <w:r>
              <w:rPr>
                <w:noProof/>
              </w:rPr>
              <w:fldChar w:fldCharType="begin"/>
            </w:r>
            <w:r>
              <w:rPr>
                <w:noProof/>
              </w:rPr>
              <w:instrText xml:space="preserve"> SEQ Equação \* ARABIC </w:instrText>
            </w:r>
            <w:r>
              <w:rPr>
                <w:noProof/>
              </w:rPr>
              <w:fldChar w:fldCharType="separate"/>
            </w:r>
            <w:bookmarkEnd w:id="39"/>
            <w:r>
              <w:rPr>
                <w:noProof/>
              </w:rPr>
              <w:t>142</w:t>
            </w:r>
            <w:r>
              <w:rPr>
                <w:noProof/>
              </w:rPr>
              <w:fldChar w:fldCharType="end"/>
            </w:r>
            <w:bookmarkEnd w:id="40"/>
          </w:p>
        </w:tc>
      </w:tr>
      <w:tr w:rsidR="00F779BB" w14:paraId="6BC87A0E" w14:textId="77777777" w:rsidTr="005D4E33">
        <w:tc>
          <w:tcPr>
            <w:tcW w:w="6799" w:type="dxa"/>
            <w:vAlign w:val="center"/>
          </w:tcPr>
          <w:p w14:paraId="3BB7D8AA" w14:textId="77777777" w:rsidR="00F779BB" w:rsidRPr="00604AC0" w:rsidRDefault="00842656" w:rsidP="005D4E33">
            <w:pPr>
              <w:spacing w:before="120"/>
              <w:jc w:val="center"/>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cte</m:t>
                        </m:r>
                      </m:sub>
                    </m:sSub>
                  </m:num>
                  <m:den>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den>
                </m:f>
              </m:oMath>
            </m:oMathPara>
          </w:p>
        </w:tc>
        <w:tc>
          <w:tcPr>
            <w:tcW w:w="1701" w:type="dxa"/>
            <w:vAlign w:val="center"/>
          </w:tcPr>
          <w:p w14:paraId="16FFBB7D" w14:textId="77777777" w:rsidR="00F779BB" w:rsidRDefault="00F779BB" w:rsidP="005D4E33">
            <w:pPr>
              <w:spacing w:before="120"/>
              <w:jc w:val="right"/>
              <w:rPr>
                <w:rFonts w:eastAsia="Times New Roman" w:cstheme="minorHAnsi"/>
              </w:rPr>
            </w:pPr>
            <w:bookmarkStart w:id="41" w:name="_Toc83672544"/>
            <w:r>
              <w:t>Eq.</w:t>
            </w:r>
            <w:r w:rsidRPr="0005135A">
              <w:t xml:space="preserve"> </w:t>
            </w:r>
            <w:r>
              <w:rPr>
                <w:noProof/>
              </w:rPr>
              <w:fldChar w:fldCharType="begin"/>
            </w:r>
            <w:r>
              <w:rPr>
                <w:noProof/>
              </w:rPr>
              <w:instrText xml:space="preserve"> SEQ Equação \* ARABIC </w:instrText>
            </w:r>
            <w:r>
              <w:rPr>
                <w:noProof/>
              </w:rPr>
              <w:fldChar w:fldCharType="separate"/>
            </w:r>
            <w:bookmarkEnd w:id="41"/>
            <w:r>
              <w:rPr>
                <w:noProof/>
              </w:rPr>
              <w:t>143</w:t>
            </w:r>
            <w:r>
              <w:rPr>
                <w:noProof/>
              </w:rPr>
              <w:fldChar w:fldCharType="end"/>
            </w:r>
          </w:p>
        </w:tc>
      </w:tr>
    </w:tbl>
    <w:p w14:paraId="04FF6E84" w14:textId="77777777" w:rsidR="00F779BB" w:rsidRDefault="00F779BB" w:rsidP="00F779BB">
      <w:pPr>
        <w:pStyle w:val="00-Corpo"/>
      </w:pPr>
      <w:r>
        <w:t xml:space="preserve">Sendo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sni</m:t>
            </m:r>
          </m:sub>
        </m:sSub>
      </m:oMath>
      <w:r>
        <w:rPr>
          <w:rFonts w:eastAsiaTheme="minorEastAsia"/>
        </w:rPr>
        <w:t xml:space="preserve"> a fração do comprimento do subvão,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sn</m:t>
            </m:r>
          </m:sub>
        </m:sSub>
      </m:oMath>
      <w:r>
        <w:rPr>
          <w:rFonts w:eastAsiaTheme="minorEastAsia"/>
        </w:rPr>
        <w:t xml:space="preserve"> o comprimento do subvão </w:t>
      </w:r>
      <w:r w:rsidRPr="2A3162B4">
        <w:rPr>
          <w:rFonts w:eastAsiaTheme="minorEastAsia"/>
        </w:rPr>
        <w:t xml:space="preserve">n, </w:t>
      </w:r>
      <m:oMath>
        <m:sSub>
          <m:sSubPr>
            <m:ctrlPr>
              <w:rPr>
                <w:rFonts w:ascii="Cambria Math" w:hAnsi="Cambria Math"/>
                <w:i/>
              </w:rPr>
            </m:ctrlPr>
          </m:sSubPr>
          <m:e>
            <m:r>
              <w:rPr>
                <w:rFonts w:ascii="Cambria Math" w:hAnsi="Cambria Math"/>
              </w:rPr>
              <m:t>T</m:t>
            </m:r>
          </m:e>
          <m:sub>
            <m:r>
              <w:rPr>
                <w:rFonts w:ascii="Cambria Math" w:hAnsi="Cambria Math"/>
              </w:rPr>
              <m:t>cte</m:t>
            </m:r>
          </m:sub>
        </m:sSub>
      </m:oMath>
      <w:r w:rsidRPr="2A3162B4">
        <w:rPr>
          <w:rFonts w:eastAsiaTheme="minorEastAsia"/>
        </w:rPr>
        <w:t xml:space="preserve"> o valor da tração </w:t>
      </w:r>
      <w:r>
        <w:rPr>
          <w:rFonts w:eastAsiaTheme="minorEastAsia"/>
        </w:rPr>
        <w:t xml:space="preserve">horizontal </w:t>
      </w:r>
      <w:r w:rsidRPr="2A3162B4">
        <w:rPr>
          <w:rFonts w:eastAsiaTheme="minorEastAsia"/>
        </w:rPr>
        <w:t xml:space="preserve">do cabo condutor na temperatura estendida. Essa última variável </w:t>
      </w:r>
      <w:r>
        <w:rPr>
          <w:rFonts w:eastAsiaTheme="minorEastAsia"/>
        </w:rPr>
        <w:t xml:space="preserve">é </w:t>
      </w:r>
      <w:r w:rsidRPr="2A3162B4">
        <w:rPr>
          <w:rFonts w:eastAsiaTheme="minorEastAsia"/>
        </w:rPr>
        <w:t xml:space="preserve">calculada com </w:t>
      </w:r>
      <w:r>
        <w:rPr>
          <w:rFonts w:eastAsiaTheme="minorEastAsia"/>
        </w:rPr>
        <w:t>base n</w:t>
      </w:r>
      <w:r w:rsidRPr="2A3162B4">
        <w:rPr>
          <w:rFonts w:eastAsiaTheme="minorEastAsia"/>
        </w:rPr>
        <w:t xml:space="preserve">a </w:t>
      </w:r>
      <w:r>
        <w:rPr>
          <w:rFonts w:eastAsiaTheme="minorEastAsia"/>
          <w:highlight w:val="yellow"/>
        </w:rPr>
        <w:fldChar w:fldCharType="begin"/>
      </w:r>
      <w:r>
        <w:rPr>
          <w:rFonts w:eastAsiaTheme="minorEastAsia"/>
        </w:rPr>
        <w:instrText xml:space="preserve"> REF _Ref70964993 \h </w:instrText>
      </w:r>
      <w:r>
        <w:rPr>
          <w:rFonts w:eastAsiaTheme="minorEastAsia"/>
          <w:highlight w:val="yellow"/>
        </w:rPr>
      </w:r>
      <w:r>
        <w:rPr>
          <w:rFonts w:eastAsiaTheme="minorEastAsia"/>
          <w:highlight w:val="yellow"/>
        </w:rPr>
        <w:fldChar w:fldCharType="separate"/>
      </w:r>
      <w:r w:rsidRPr="002F12E5">
        <w:t>Eq</w:t>
      </w:r>
      <w:r>
        <w:t xml:space="preserve">. </w:t>
      </w:r>
      <w:r>
        <w:rPr>
          <w:noProof/>
        </w:rPr>
        <w:t>109</w:t>
      </w:r>
      <w:r>
        <w:rPr>
          <w:rFonts w:eastAsiaTheme="minorEastAsia"/>
          <w:highlight w:val="yellow"/>
        </w:rPr>
        <w:fldChar w:fldCharType="end"/>
      </w:r>
      <w:r w:rsidRPr="2A3162B4">
        <w:rPr>
          <w:rFonts w:eastAsiaTheme="minorEastAsia"/>
        </w:rPr>
        <w:t xml:space="preserve">, </w:t>
      </w:r>
      <w:r>
        <w:rPr>
          <w:rFonts w:eastAsiaTheme="minorEastAsia"/>
        </w:rPr>
        <w:t>denominada Equação</w:t>
      </w:r>
      <w:r w:rsidRPr="2A3162B4">
        <w:rPr>
          <w:rFonts w:eastAsiaTheme="minorEastAsia"/>
        </w:rPr>
        <w:t xml:space="preserve"> da mudança de estado.</w:t>
      </w:r>
    </w:p>
    <w:p w14:paraId="563F6224" w14:textId="77777777" w:rsidR="00F779BB" w:rsidRPr="004366B8" w:rsidRDefault="00F779BB" w:rsidP="00F779BB">
      <w:pPr>
        <w:pStyle w:val="03-titulo"/>
        <w:numPr>
          <w:ilvl w:val="2"/>
          <w:numId w:val="17"/>
        </w:numPr>
      </w:pPr>
      <w:bookmarkStart w:id="42" w:name="_Toc83394562"/>
      <w:bookmarkStart w:id="43" w:name="_Toc83841707"/>
      <w:r>
        <w:t>Traça a curva do cabo suporte</w:t>
      </w:r>
      <w:bookmarkEnd w:id="42"/>
      <w:bookmarkEnd w:id="43"/>
    </w:p>
    <w:p w14:paraId="58A4F504" w14:textId="77777777" w:rsidR="00F779BB" w:rsidRDefault="00F779BB" w:rsidP="00F779BB">
      <w:pPr>
        <w:pStyle w:val="PargrafodaLista"/>
      </w:pPr>
      <w:r>
        <w:t xml:space="preserve">Para representar a curva no gráfico referente ao cabo suporte </w:t>
      </w:r>
    </w:p>
    <w:tbl>
      <w:tblPr>
        <w:tblW w:w="8500" w:type="dxa"/>
        <w:tblLook w:val="04A0" w:firstRow="1" w:lastRow="0" w:firstColumn="1" w:lastColumn="0" w:noHBand="0" w:noVBand="1"/>
      </w:tblPr>
      <w:tblGrid>
        <w:gridCol w:w="6799"/>
        <w:gridCol w:w="1701"/>
      </w:tblGrid>
      <w:tr w:rsidR="00F779BB" w14:paraId="7D578C39" w14:textId="77777777" w:rsidTr="005D4E33">
        <w:tc>
          <w:tcPr>
            <w:tcW w:w="6799" w:type="dxa"/>
            <w:vAlign w:val="center"/>
          </w:tcPr>
          <w:p w14:paraId="4B58708C" w14:textId="77777777" w:rsidR="00F779BB" w:rsidRPr="00604AC0" w:rsidRDefault="00F779BB" w:rsidP="005D4E33">
            <w:pPr>
              <w:pStyle w:val="00-Corpo"/>
              <w:rPr>
                <w:rFonts w:eastAsia="Times New Roman" w:cstheme="minorHAnsi"/>
              </w:rPr>
            </w:pPr>
            <m:oMath>
              <m:r>
                <m:rPr>
                  <m:sty m:val="bi"/>
                </m:rP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m:t>
              </m:r>
            </m:oMath>
            <w:r>
              <w:rPr>
                <w:rFonts w:eastAsiaTheme="minorEastAsia"/>
              </w:rPr>
              <w:t xml:space="preserve">, com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(0 a A)</w:t>
            </w:r>
          </w:p>
        </w:tc>
        <w:tc>
          <w:tcPr>
            <w:tcW w:w="1701" w:type="dxa"/>
            <w:vAlign w:val="center"/>
          </w:tcPr>
          <w:p w14:paraId="1AE27963" w14:textId="77777777" w:rsidR="00F779BB" w:rsidRDefault="00F779BB" w:rsidP="005D4E33">
            <w:pPr>
              <w:spacing w:before="120"/>
              <w:jc w:val="right"/>
              <w:rPr>
                <w:rFonts w:eastAsia="Times New Roman" w:cstheme="minorHAnsi"/>
              </w:rPr>
            </w:pPr>
            <w:r>
              <w:t>Eq.</w:t>
            </w:r>
            <w:r w:rsidRPr="0005135A">
              <w:t xml:space="preserve"> </w:t>
            </w:r>
            <w:r>
              <w:rPr>
                <w:noProof/>
              </w:rPr>
              <w:fldChar w:fldCharType="begin"/>
            </w:r>
            <w:r>
              <w:rPr>
                <w:noProof/>
              </w:rPr>
              <w:instrText xml:space="preserve"> SEQ Equação \* ARABIC </w:instrText>
            </w:r>
            <w:r>
              <w:rPr>
                <w:noProof/>
              </w:rPr>
              <w:fldChar w:fldCharType="separate"/>
            </w:r>
            <w:r>
              <w:rPr>
                <w:noProof/>
              </w:rPr>
              <w:t>144</w:t>
            </w:r>
            <w:r>
              <w:rPr>
                <w:noProof/>
              </w:rPr>
              <w:fldChar w:fldCharType="end"/>
            </w:r>
          </w:p>
        </w:tc>
      </w:tr>
    </w:tbl>
    <w:p w14:paraId="22AB6EEE" w14:textId="77777777" w:rsidR="00F779BB" w:rsidRDefault="00842656" w:rsidP="00F779BB">
      <w:pPr>
        <w:jc w:val="both"/>
        <w:rPr>
          <w:rFonts w:cs="Arial"/>
          <w:szCs w:val="24"/>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 xml:space="preserve">= </m:t>
          </m:r>
          <m:f>
            <m:fPr>
              <m:ctrlPr>
                <w:rPr>
                  <w:rFonts w:ascii="Cambria Math" w:hAnsi="Cambria Math" w:cstheme="minorHAnsi"/>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 max</m:t>
                  </m:r>
                </m:sub>
              </m:sSub>
            </m:num>
            <m:den>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den>
          </m:f>
        </m:oMath>
      </m:oMathPara>
    </w:p>
    <w:p w14:paraId="25CB5CA1" w14:textId="77777777" w:rsidR="00F779BB" w:rsidRDefault="00F779BB" w:rsidP="00F779BB">
      <w:pPr>
        <w:pStyle w:val="PargrafodaLista"/>
      </w:pPr>
      <w:r>
        <w:t xml:space="preserve">Onde </w:t>
      </w:r>
      <m:oMath>
        <m:sSub>
          <m:sSubPr>
            <m:ctrlPr>
              <w:rPr>
                <w:rFonts w:ascii="Cambria Math" w:eastAsiaTheme="minorEastAsia" w:hAnsi="Cambria Math" w:cs="Arial"/>
                <w:i/>
                <w:szCs w:val="24"/>
              </w:rPr>
            </m:ctrlPr>
          </m:sSubPr>
          <m:e>
            <m:r>
              <w:rPr>
                <w:rFonts w:ascii="Cambria Math" w:eastAsiaTheme="minorEastAsia" w:hAnsi="Cambria Math"/>
              </w:rPr>
              <m:t>A</m:t>
            </m:r>
          </m:e>
          <m:sub>
            <m:r>
              <w:rPr>
                <w:rFonts w:ascii="Cambria Math" w:eastAsiaTheme="minorEastAsia" w:hAnsi="Cambria Math"/>
              </w:rPr>
              <m:t>i</m:t>
            </m:r>
          </m:sub>
        </m:sSub>
      </m:oMath>
      <w:r w:rsidRPr="2A3162B4">
        <w:rPr>
          <w:rFonts w:eastAsiaTheme="minorEastAsia"/>
        </w:rPr>
        <w:t xml:space="preserve"> é a distância horizontal intermediaria do vão, variando de 0 a </w:t>
      </w:r>
      <w:bookmarkStart w:id="44" w:name="_Int_3SUFhQjD"/>
      <w:r w:rsidRPr="2A3162B4">
        <w:rPr>
          <w:rFonts w:eastAsiaTheme="minorEastAsia"/>
        </w:rPr>
        <w:t>A</w:t>
      </w:r>
      <w:bookmarkEnd w:id="44"/>
      <w:r w:rsidRPr="2A3162B4">
        <w:rPr>
          <w:rFonts w:eastAsiaTheme="minorEastAsia"/>
        </w:rPr>
        <w:t>, B representa o desnível em relação ao suporte referencial.</w:t>
      </w:r>
    </w:p>
    <w:p w14:paraId="05AD60DD" w14:textId="77777777" w:rsidR="00F779BB" w:rsidRPr="004366B8" w:rsidRDefault="00F779BB" w:rsidP="00F779BB">
      <w:pPr>
        <w:pStyle w:val="02-Titulo2"/>
      </w:pPr>
      <w:bookmarkStart w:id="45" w:name="_Toc80694345"/>
      <w:bookmarkStart w:id="46" w:name="_Toc83394563"/>
      <w:bookmarkStart w:id="47" w:name="_Toc83841708"/>
      <w:r w:rsidRPr="004366B8">
        <w:t>MANUAL DE UTILIZAÇÃO</w:t>
      </w:r>
      <w:bookmarkEnd w:id="45"/>
      <w:bookmarkEnd w:id="46"/>
      <w:bookmarkEnd w:id="47"/>
    </w:p>
    <w:p w14:paraId="67699FA0" w14:textId="77777777" w:rsidR="00F779BB" w:rsidRPr="004366B8" w:rsidRDefault="00F779BB" w:rsidP="00F779BB">
      <w:pPr>
        <w:pStyle w:val="PargrafodaLista"/>
      </w:pPr>
      <w:r>
        <w:t>O programa tem algumas etapas básicas, conforme mostrado a seguir:</w:t>
      </w:r>
    </w:p>
    <w:p w14:paraId="5A1DB6CF" w14:textId="77777777" w:rsidR="00F779BB" w:rsidRDefault="00F779BB" w:rsidP="00F779BB">
      <w:pPr>
        <w:pStyle w:val="04-ttulo4"/>
      </w:pPr>
      <w:bookmarkStart w:id="48" w:name="_Toc83394564"/>
      <w:bookmarkStart w:id="49" w:name="_Toc80694346"/>
      <w:r>
        <w:t>OBJETIVO DO PROGRAMA</w:t>
      </w:r>
      <w:bookmarkEnd w:id="48"/>
    </w:p>
    <w:p w14:paraId="40FAFC70" w14:textId="77777777" w:rsidR="00F779BB" w:rsidRDefault="00F779BB" w:rsidP="00F779BB">
      <w:pPr>
        <w:pStyle w:val="00-Corpo"/>
      </w:pPr>
      <w:r>
        <w:t>O programa foi criado com a finalidade última de levantar o número de espaçadores e sua posição no vão analisado. Para atingir esse objetivo, foram introduzidas funcionalidades no programa “</w:t>
      </w:r>
      <w:proofErr w:type="spellStart"/>
      <w:r>
        <w:t>Spacer</w:t>
      </w:r>
      <w:proofErr w:type="spellEnd"/>
      <w:r>
        <w:t xml:space="preserve"> Position” para facilitar a </w:t>
      </w:r>
      <w:r>
        <w:lastRenderedPageBreak/>
        <w:t xml:space="preserve">rápida análise das diversas variáveis envolvidas. Toda a interface do programa foi desenvolvida de tal forma a facilitar a operação do programa pelo usuário. </w:t>
      </w:r>
    </w:p>
    <w:p w14:paraId="77B33B56" w14:textId="77777777" w:rsidR="00F779BB" w:rsidRPr="00162911" w:rsidRDefault="00F779BB" w:rsidP="00F779BB">
      <w:pPr>
        <w:pStyle w:val="00-Corpo"/>
      </w:pPr>
      <w:r>
        <w:t>O programa também demanda de um equipamento de pouca capacidade para a sua execução, portanto, a arquitetura e o algoritmo foram desenvolvidos para a rápida execução sem ocorrência de travamentos ou problemas correlatos.</w:t>
      </w:r>
    </w:p>
    <w:p w14:paraId="31F84C9A" w14:textId="77777777" w:rsidR="00F779BB" w:rsidRDefault="00F779BB" w:rsidP="00F779BB">
      <w:pPr>
        <w:pStyle w:val="04-ttulo4"/>
      </w:pPr>
      <w:bookmarkStart w:id="50" w:name="_Toc83394565"/>
      <w:r>
        <w:t>APRESENTAÇÃO DO PROGRAMA</w:t>
      </w:r>
      <w:bookmarkEnd w:id="50"/>
    </w:p>
    <w:p w14:paraId="1D9F7B40" w14:textId="77777777" w:rsidR="00F779BB" w:rsidRDefault="00F779BB" w:rsidP="00F779BB">
      <w:pPr>
        <w:pStyle w:val="00-Corpo"/>
      </w:pPr>
      <w:r>
        <w:t xml:space="preserve">O painel do programa que pode ser visualizado pelo operador, assim que o programa é iniciado, é apresentado pela imagem da </w:t>
      </w:r>
      <w:r>
        <w:fldChar w:fldCharType="begin"/>
      </w:r>
      <w:r>
        <w:instrText xml:space="preserve"> REF _Ref83402496 \h </w:instrText>
      </w:r>
      <w:r>
        <w:fldChar w:fldCharType="separate"/>
      </w:r>
      <w:r>
        <w:t xml:space="preserve">Figura </w:t>
      </w:r>
      <w:r>
        <w:rPr>
          <w:noProof/>
        </w:rPr>
        <w:t>125</w:t>
      </w:r>
      <w:r>
        <w:fldChar w:fldCharType="end"/>
      </w:r>
      <w:r>
        <w:t>.</w:t>
      </w:r>
    </w:p>
    <w:p w14:paraId="0A480EC9" w14:textId="77777777" w:rsidR="00F779BB" w:rsidRDefault="00F779BB" w:rsidP="00F779BB">
      <w:pPr>
        <w:pStyle w:val="LegFig"/>
      </w:pPr>
      <w:r w:rsidRPr="00CB3888">
        <w:rPr>
          <w:noProof/>
          <w:lang w:eastAsia="pt-BR"/>
        </w:rPr>
        <w:drawing>
          <wp:inline distT="0" distB="0" distL="0" distR="0" wp14:anchorId="65A0CE71" wp14:editId="651CA5C8">
            <wp:extent cx="5108629" cy="2412542"/>
            <wp:effectExtent l="19050" t="19050" r="15875" b="26035"/>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489" cy="2424282"/>
                    </a:xfrm>
                    <a:prstGeom prst="rect">
                      <a:avLst/>
                    </a:prstGeom>
                    <a:ln>
                      <a:solidFill>
                        <a:schemeClr val="tx1"/>
                      </a:solidFill>
                    </a:ln>
                  </pic:spPr>
                </pic:pic>
              </a:graphicData>
            </a:graphic>
          </wp:inline>
        </w:drawing>
      </w:r>
    </w:p>
    <w:p w14:paraId="096BE1E8" w14:textId="77777777" w:rsidR="00F779BB" w:rsidRDefault="00F779BB" w:rsidP="00F779BB">
      <w:pPr>
        <w:pStyle w:val="Legenda"/>
      </w:pPr>
      <w:bookmarkStart w:id="51" w:name="_Ref83402496"/>
      <w:bookmarkStart w:id="52" w:name="_Toc83841618"/>
      <w:r>
        <w:t xml:space="preserve">Figura </w:t>
      </w:r>
      <w:r>
        <w:rPr>
          <w:noProof/>
        </w:rPr>
        <w:fldChar w:fldCharType="begin"/>
      </w:r>
      <w:r>
        <w:rPr>
          <w:noProof/>
        </w:rPr>
        <w:instrText xml:space="preserve"> SEQ Figura \* ARABIC </w:instrText>
      </w:r>
      <w:r>
        <w:rPr>
          <w:noProof/>
        </w:rPr>
        <w:fldChar w:fldCharType="separate"/>
      </w:r>
      <w:r>
        <w:rPr>
          <w:noProof/>
        </w:rPr>
        <w:t>126</w:t>
      </w:r>
      <w:r>
        <w:rPr>
          <w:noProof/>
        </w:rPr>
        <w:fldChar w:fldCharType="end"/>
      </w:r>
      <w:bookmarkEnd w:id="51"/>
      <w:r>
        <w:t xml:space="preserve">. </w:t>
      </w:r>
      <w:r>
        <w:rPr>
          <w:noProof/>
          <w:lang w:eastAsia="pt-BR"/>
        </w:rPr>
        <w:t>Painel inicial do programa – preenchimento dos dados.</w:t>
      </w:r>
      <w:r w:rsidRPr="007543BD">
        <w:t xml:space="preserve"> </w:t>
      </w:r>
      <w:r>
        <w:t>Fonte: Os autores.</w:t>
      </w:r>
      <w:bookmarkEnd w:id="52"/>
    </w:p>
    <w:p w14:paraId="0AC62D31" w14:textId="77777777" w:rsidR="00F779BB" w:rsidRDefault="00F779BB" w:rsidP="00F779BB">
      <w:pPr>
        <w:pStyle w:val="00-Corpo"/>
      </w:pPr>
      <w:r>
        <w:t xml:space="preserve">O segundo painel apresentado ao usuário do programa após o aceite do questionamento que aparece na tela modal quanto a veracidade dos dados, é o painel apresentado pela imagem da </w:t>
      </w:r>
      <w:r>
        <w:fldChar w:fldCharType="begin"/>
      </w:r>
      <w:r>
        <w:instrText xml:space="preserve"> REF _Ref83402544 \h </w:instrText>
      </w:r>
      <w:r>
        <w:fldChar w:fldCharType="separate"/>
      </w:r>
      <w:r>
        <w:t xml:space="preserve">Figura </w:t>
      </w:r>
      <w:r>
        <w:rPr>
          <w:noProof/>
        </w:rPr>
        <w:t>126</w:t>
      </w:r>
      <w:r>
        <w:fldChar w:fldCharType="end"/>
      </w:r>
      <w:r>
        <w:t>.</w:t>
      </w:r>
    </w:p>
    <w:p w14:paraId="6FC07535" w14:textId="77777777" w:rsidR="00F779BB" w:rsidRDefault="00F779BB" w:rsidP="00F779BB">
      <w:pPr>
        <w:pStyle w:val="LegFig"/>
      </w:pPr>
      <w:r w:rsidRPr="00BC688A">
        <w:rPr>
          <w:noProof/>
          <w:lang w:eastAsia="pt-BR"/>
        </w:rPr>
        <w:lastRenderedPageBreak/>
        <w:drawing>
          <wp:inline distT="0" distB="0" distL="0" distR="0" wp14:anchorId="1710D69B" wp14:editId="7C05AFD4">
            <wp:extent cx="5255238" cy="2737000"/>
            <wp:effectExtent l="19050" t="19050" r="22225" b="2540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0932" cy="2739965"/>
                    </a:xfrm>
                    <a:prstGeom prst="rect">
                      <a:avLst/>
                    </a:prstGeom>
                    <a:ln>
                      <a:solidFill>
                        <a:schemeClr val="tx1"/>
                      </a:solidFill>
                    </a:ln>
                  </pic:spPr>
                </pic:pic>
              </a:graphicData>
            </a:graphic>
          </wp:inline>
        </w:drawing>
      </w:r>
    </w:p>
    <w:p w14:paraId="455D6C3D" w14:textId="77777777" w:rsidR="00F779BB" w:rsidRDefault="00F779BB" w:rsidP="00F779BB">
      <w:pPr>
        <w:pStyle w:val="Legenda"/>
      </w:pPr>
      <w:bookmarkStart w:id="53" w:name="_Ref83402544"/>
      <w:bookmarkStart w:id="54" w:name="_Toc83841619"/>
      <w:r>
        <w:t xml:space="preserve">Figura </w:t>
      </w:r>
      <w:r>
        <w:rPr>
          <w:noProof/>
        </w:rPr>
        <w:fldChar w:fldCharType="begin"/>
      </w:r>
      <w:r>
        <w:rPr>
          <w:noProof/>
        </w:rPr>
        <w:instrText xml:space="preserve"> SEQ Figura \* ARABIC </w:instrText>
      </w:r>
      <w:r>
        <w:rPr>
          <w:noProof/>
        </w:rPr>
        <w:fldChar w:fldCharType="separate"/>
      </w:r>
      <w:r>
        <w:rPr>
          <w:noProof/>
        </w:rPr>
        <w:t>127</w:t>
      </w:r>
      <w:r>
        <w:rPr>
          <w:noProof/>
        </w:rPr>
        <w:fldChar w:fldCharType="end"/>
      </w:r>
      <w:bookmarkEnd w:id="53"/>
      <w:r>
        <w:t xml:space="preserve">. </w:t>
      </w:r>
      <w:r>
        <w:rPr>
          <w:noProof/>
          <w:lang w:eastAsia="pt-BR"/>
        </w:rPr>
        <w:t>Painel de análise de dados – gráficos e indicadores, gravar dados.</w:t>
      </w:r>
      <w:r w:rsidRPr="007543BD">
        <w:t xml:space="preserve"> </w:t>
      </w:r>
      <w:r>
        <w:t>Fonte: Os autores.</w:t>
      </w:r>
      <w:bookmarkEnd w:id="54"/>
    </w:p>
    <w:p w14:paraId="2C0E2EE9" w14:textId="77777777" w:rsidR="00F779BB" w:rsidRPr="00EA1F49" w:rsidRDefault="00F779BB" w:rsidP="00F779BB">
      <w:pPr>
        <w:pStyle w:val="00-Corpo"/>
      </w:pPr>
      <w:r>
        <w:t>Maiores detalhes da operação do programa é demonstrado no item a seguir.</w:t>
      </w:r>
    </w:p>
    <w:p w14:paraId="372A76D0" w14:textId="77777777" w:rsidR="00F779BB" w:rsidRPr="004366B8" w:rsidRDefault="00F779BB" w:rsidP="00F779BB">
      <w:pPr>
        <w:pStyle w:val="04-ttulo4"/>
      </w:pPr>
      <w:bookmarkStart w:id="55" w:name="_Toc83394566"/>
      <w:bookmarkEnd w:id="49"/>
      <w:r>
        <w:t>OPERAÇÃO DO PROGRAMA</w:t>
      </w:r>
      <w:bookmarkEnd w:id="55"/>
    </w:p>
    <w:p w14:paraId="731CDF0E" w14:textId="77777777" w:rsidR="00F779BB" w:rsidRDefault="00F779BB" w:rsidP="00F779BB">
      <w:pPr>
        <w:pStyle w:val="00-Corpo"/>
      </w:pPr>
      <w:r>
        <w:t>Neste item é descrito detalhes da operação do programa “</w:t>
      </w:r>
      <w:proofErr w:type="spellStart"/>
      <w:r>
        <w:t>Spacer</w:t>
      </w:r>
      <w:proofErr w:type="spellEnd"/>
      <w:r>
        <w:t xml:space="preserve"> Position” e o que esperar de cada etapa. Quando o programa é carregado na versão executável, surge a tela inicial do programa, que contém quatro linhas divididas em cinco seções, afim de facilitar o preenchimento de dados, são elas: condutor, suporte, vão e subvão e projeto. Assim que o programa é iniciado, a primeira linha fica habilitada, disponível para o preenchimento. Para se preencher a segunda linha de dados, logo abaixo, deve-se acionar a tecla “Próximo” e assim sucessivamente até a quarta e última linha de dados, chamada “Projeto”. Esse procedimento é realizado para maximizar o foco no preenchimento por itens de mesma natureza, o que minimizar a ocorrência de erros no processo de preenchimento dos dados entrada.</w:t>
      </w:r>
    </w:p>
    <w:p w14:paraId="35A5FF97" w14:textId="77777777" w:rsidR="00F779BB" w:rsidRDefault="00F779BB" w:rsidP="00F779BB">
      <w:pPr>
        <w:pStyle w:val="00-Corpo"/>
      </w:pPr>
      <w:r>
        <w:t>Cada campo é autoexplicativo, para que não haja dúvidas durante o preenchimento dos espaços, bastando apesar pousar a seta indicadora por um segundo que em seguida, um quadro com as dicas de preenchimento será apresentado ao usuário.</w:t>
      </w:r>
    </w:p>
    <w:p w14:paraId="3C4B2616" w14:textId="59C5DFF9" w:rsidR="00F779BB" w:rsidRDefault="00F779BB" w:rsidP="00F779BB">
      <w:pPr>
        <w:pStyle w:val="00-Corpo"/>
      </w:pPr>
      <w:r>
        <w:t>Ao final surge uma mensagem de confirmação a qual questiona o correto preenchimento dos dados por parte do usuário. Caso haja algum erro, o processo se inicia novamente, voltando a primeira na linha superior, e conforme é pressionada a tecla “Próximo”, as linhas são varridas novamente de cima para baixo. Ao final do processo, o operador é inquirido novamente sobre o preenchimento. Uma vez os dados aceitos, ao selecionar “sim”, o programa segue para a próxima tela (</w:t>
      </w:r>
      <w:r>
        <w:fldChar w:fldCharType="begin"/>
      </w:r>
      <w:r>
        <w:instrText xml:space="preserve"> REF _Ref83402544 \h </w:instrText>
      </w:r>
      <w:r>
        <w:fldChar w:fldCharType="separate"/>
      </w:r>
      <w:r>
        <w:t xml:space="preserve">Figura </w:t>
      </w:r>
      <w:r>
        <w:rPr>
          <w:noProof/>
        </w:rPr>
        <w:t>126</w:t>
      </w:r>
      <w:r>
        <w:fldChar w:fldCharType="end"/>
      </w:r>
      <w:r>
        <w:t>).</w:t>
      </w:r>
      <w:ins w:id="56" w:author="Marcos Jose Mannala" w:date="2021-11-25T21:44:00Z">
        <w:r w:rsidR="00124B13">
          <w:t xml:space="preserve"> Para o preenchimento dos dados dos cabos e do vão, </w:t>
        </w:r>
      </w:ins>
      <w:ins w:id="57" w:author="Marcos Jose Mannala" w:date="2021-11-25T21:45:00Z">
        <w:r w:rsidR="00FC7044">
          <w:t>com a tecla de atalho Page Down é possível passar para a linha seguinte de dados, além da opção de tec</w:t>
        </w:r>
      </w:ins>
      <w:ins w:id="58" w:author="Marcos Jose Mannala" w:date="2021-11-25T21:46:00Z">
        <w:r w:rsidR="00FC7044">
          <w:t>lar “Próximo”.</w:t>
        </w:r>
      </w:ins>
    </w:p>
    <w:p w14:paraId="2A00F8DA" w14:textId="77777777" w:rsidR="00F779BB" w:rsidRDefault="00F779BB" w:rsidP="00F779BB">
      <w:pPr>
        <w:pStyle w:val="LegFig"/>
      </w:pPr>
      <w:r w:rsidRPr="00424879">
        <w:rPr>
          <w:noProof/>
          <w:lang w:eastAsia="pt-BR"/>
        </w:rPr>
        <w:lastRenderedPageBreak/>
        <w:drawing>
          <wp:inline distT="0" distB="0" distL="0" distR="0" wp14:anchorId="013748B6" wp14:editId="40ED28C9">
            <wp:extent cx="3215469" cy="2634689"/>
            <wp:effectExtent l="19050" t="19050" r="23495" b="13335"/>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0711" cy="2647178"/>
                    </a:xfrm>
                    <a:prstGeom prst="rect">
                      <a:avLst/>
                    </a:prstGeom>
                    <a:ln>
                      <a:solidFill>
                        <a:schemeClr val="tx1"/>
                      </a:solidFill>
                    </a:ln>
                  </pic:spPr>
                </pic:pic>
              </a:graphicData>
            </a:graphic>
          </wp:inline>
        </w:drawing>
      </w:r>
    </w:p>
    <w:p w14:paraId="02579B64" w14:textId="77777777" w:rsidR="00F779BB" w:rsidRDefault="00F779BB" w:rsidP="00F779BB">
      <w:pPr>
        <w:pStyle w:val="Legenda"/>
        <w:rPr>
          <w:noProof/>
          <w:lang w:eastAsia="pt-BR"/>
        </w:rPr>
      </w:pPr>
      <w:bookmarkStart w:id="59" w:name="_Ref83402585"/>
      <w:bookmarkStart w:id="60" w:name="_Toc83841620"/>
      <w:r>
        <w:t xml:space="preserve">Figura </w:t>
      </w:r>
      <w:r>
        <w:rPr>
          <w:noProof/>
        </w:rPr>
        <w:fldChar w:fldCharType="begin"/>
      </w:r>
      <w:r>
        <w:rPr>
          <w:noProof/>
        </w:rPr>
        <w:instrText xml:space="preserve"> SEQ Figura \* ARABIC </w:instrText>
      </w:r>
      <w:r>
        <w:rPr>
          <w:noProof/>
        </w:rPr>
        <w:fldChar w:fldCharType="separate"/>
      </w:r>
      <w:r>
        <w:rPr>
          <w:noProof/>
        </w:rPr>
        <w:t>128</w:t>
      </w:r>
      <w:r>
        <w:rPr>
          <w:noProof/>
        </w:rPr>
        <w:fldChar w:fldCharType="end"/>
      </w:r>
      <w:bookmarkEnd w:id="59"/>
      <w:r>
        <w:t xml:space="preserve">. </w:t>
      </w:r>
      <w:r>
        <w:rPr>
          <w:noProof/>
          <w:lang w:eastAsia="pt-BR"/>
        </w:rPr>
        <w:t xml:space="preserve">Aviso modal para decisão de seguir adiante ou correção. </w:t>
      </w:r>
      <w:r>
        <w:t>Fonte: Os autores.</w:t>
      </w:r>
      <w:bookmarkEnd w:id="60"/>
    </w:p>
    <w:p w14:paraId="75F0F6C9" w14:textId="172E2DE6" w:rsidR="00F779BB" w:rsidRPr="006F262C" w:rsidDel="00FC7044" w:rsidRDefault="00F779BB" w:rsidP="00F779BB">
      <w:pPr>
        <w:pStyle w:val="00-Corpo"/>
        <w:rPr>
          <w:del w:id="61" w:author="Marcos Jose Mannala" w:date="2021-11-25T21:46:00Z"/>
        </w:rPr>
      </w:pPr>
    </w:p>
    <w:p w14:paraId="38386459" w14:textId="3E3BA2FB" w:rsidR="00F779BB" w:rsidRDefault="00F779BB" w:rsidP="00F779BB">
      <w:pPr>
        <w:pStyle w:val="00-Corpo"/>
      </w:pPr>
      <w:r>
        <w:t>Uma vez revisado e aceito, uma vez que a opção “sim” é pressionada</w:t>
      </w:r>
      <w:ins w:id="62" w:author="Marcos Jose Mannala" w:date="2021-11-25T21:47:00Z">
        <w:r w:rsidR="00FC7044">
          <w:t xml:space="preserve">, podendo fazê-lo com a tecla </w:t>
        </w:r>
        <w:proofErr w:type="spellStart"/>
        <w:r w:rsidR="00FC7044">
          <w:t>Enter</w:t>
        </w:r>
        <w:proofErr w:type="spellEnd"/>
        <w:r w:rsidR="00FC7044">
          <w:t xml:space="preserve">. </w:t>
        </w:r>
      </w:ins>
      <w:del w:id="63" w:author="Marcos Jose Mannala" w:date="2021-11-25T21:47:00Z">
        <w:r w:rsidDel="00FC7044">
          <w:delText>,</w:delText>
        </w:r>
      </w:del>
      <w:ins w:id="64" w:author="Marcos Jose Mannala" w:date="2021-11-25T21:47:00Z">
        <w:r w:rsidR="00FC7044">
          <w:t>Feito isso,</w:t>
        </w:r>
      </w:ins>
      <w:r>
        <w:t xml:space="preserve"> os cálculos são realizados e </w:t>
      </w:r>
      <w:del w:id="65" w:author="Marcos Jose Mannala" w:date="2021-11-25T21:47:00Z">
        <w:r w:rsidDel="00FC7044">
          <w:delText>a</w:delText>
        </w:r>
      </w:del>
      <w:ins w:id="66" w:author="Marcos Jose Mannala" w:date="2021-11-25T21:47:00Z">
        <w:r w:rsidR="00FC7044">
          <w:t>o</w:t>
        </w:r>
      </w:ins>
      <w:r>
        <w:t xml:space="preserve"> próximo painel surge, conforme é visto no próximo item.</w:t>
      </w:r>
    </w:p>
    <w:p w14:paraId="666E8751" w14:textId="77777777" w:rsidR="00F779BB" w:rsidRDefault="00F779BB" w:rsidP="00F779BB">
      <w:pPr>
        <w:pStyle w:val="00-Corpo"/>
      </w:pPr>
      <w:r>
        <w:t xml:space="preserve">A seguir, um fluxograma representando os passos em alto nível do programa é apresentado pela </w:t>
      </w:r>
      <w:r>
        <w:fldChar w:fldCharType="begin"/>
      </w:r>
      <w:r>
        <w:instrText xml:space="preserve"> REF _Ref83402618 \h </w:instrText>
      </w:r>
      <w:r>
        <w:fldChar w:fldCharType="separate"/>
      </w:r>
      <w:r>
        <w:t xml:space="preserve">Figura </w:t>
      </w:r>
      <w:r>
        <w:rPr>
          <w:noProof/>
        </w:rPr>
        <w:t>128</w:t>
      </w:r>
      <w:r>
        <w:fldChar w:fldCharType="end"/>
      </w:r>
      <w:r>
        <w:t>.</w:t>
      </w:r>
    </w:p>
    <w:p w14:paraId="394A183A" w14:textId="77777777" w:rsidR="00F779BB" w:rsidRDefault="00F779BB" w:rsidP="00F779BB">
      <w:pPr>
        <w:pStyle w:val="00-Corpo"/>
      </w:pPr>
    </w:p>
    <w:p w14:paraId="6A902ED4" w14:textId="77777777" w:rsidR="00F779BB" w:rsidRDefault="00F779BB" w:rsidP="00F779BB">
      <w:pPr>
        <w:pStyle w:val="LegFig"/>
      </w:pPr>
      <w:r>
        <w:rPr>
          <w:noProof/>
          <w:lang w:eastAsia="pt-BR"/>
        </w:rPr>
        <w:lastRenderedPageBreak/>
        <w:drawing>
          <wp:inline distT="0" distB="0" distL="0" distR="0" wp14:anchorId="65428979" wp14:editId="44A0E62F">
            <wp:extent cx="2399599" cy="6080537"/>
            <wp:effectExtent l="0" t="0" r="1270" b="0"/>
            <wp:docPr id="1718663150" name="Imagem 1718663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6691" cy="6098507"/>
                    </a:xfrm>
                    <a:prstGeom prst="rect">
                      <a:avLst/>
                    </a:prstGeom>
                  </pic:spPr>
                </pic:pic>
              </a:graphicData>
            </a:graphic>
          </wp:inline>
        </w:drawing>
      </w:r>
    </w:p>
    <w:p w14:paraId="386158FA" w14:textId="77777777" w:rsidR="00F779BB" w:rsidRDefault="00F779BB" w:rsidP="00F779BB">
      <w:pPr>
        <w:pStyle w:val="Legenda"/>
        <w:rPr>
          <w:noProof/>
          <w:lang w:eastAsia="pt-BR"/>
        </w:rPr>
      </w:pPr>
      <w:bookmarkStart w:id="67" w:name="_Ref83402618"/>
      <w:bookmarkStart w:id="68" w:name="_Toc83841621"/>
      <w:r>
        <w:t xml:space="preserve">Figura </w:t>
      </w:r>
      <w:r>
        <w:rPr>
          <w:noProof/>
        </w:rPr>
        <w:fldChar w:fldCharType="begin"/>
      </w:r>
      <w:r>
        <w:rPr>
          <w:noProof/>
        </w:rPr>
        <w:instrText xml:space="preserve"> SEQ Figura \* ARABIC </w:instrText>
      </w:r>
      <w:r>
        <w:rPr>
          <w:noProof/>
        </w:rPr>
        <w:fldChar w:fldCharType="separate"/>
      </w:r>
      <w:r>
        <w:rPr>
          <w:noProof/>
        </w:rPr>
        <w:t>129</w:t>
      </w:r>
      <w:r>
        <w:rPr>
          <w:noProof/>
        </w:rPr>
        <w:fldChar w:fldCharType="end"/>
      </w:r>
      <w:bookmarkEnd w:id="67"/>
      <w:r>
        <w:t xml:space="preserve">. </w:t>
      </w:r>
      <w:r>
        <w:rPr>
          <w:noProof/>
          <w:lang w:eastAsia="pt-BR"/>
        </w:rPr>
        <w:t>Fluxograma do funcionamento do programa Spacer Position.</w:t>
      </w:r>
      <w:r w:rsidRPr="007543BD">
        <w:t xml:space="preserve"> </w:t>
      </w:r>
      <w:r>
        <w:t>Fonte: Os autores.</w:t>
      </w:r>
      <w:bookmarkEnd w:id="68"/>
    </w:p>
    <w:p w14:paraId="099F401F" w14:textId="77777777" w:rsidR="00F779BB" w:rsidRPr="004366B8" w:rsidRDefault="00F779BB" w:rsidP="00F779BB">
      <w:pPr>
        <w:pStyle w:val="04-ttulo4"/>
      </w:pPr>
      <w:bookmarkStart w:id="69" w:name="_Toc83394567"/>
      <w:r>
        <w:t>APRESENTAÇÃO DOS RESULTADOS</w:t>
      </w:r>
      <w:bookmarkEnd w:id="69"/>
    </w:p>
    <w:p w14:paraId="3D6B9BCF" w14:textId="77777777" w:rsidR="00F779BB" w:rsidRDefault="00F779BB" w:rsidP="00F779BB">
      <w:pPr>
        <w:pStyle w:val="00-Corpo"/>
      </w:pPr>
      <w:r>
        <w:t>Após o preenchimento dos dados na tela inicial e dado o aceite para os cálculos, eles são processados pelo programa. Os dados são apresentados graficamente e por três abas com indicadores.</w:t>
      </w:r>
    </w:p>
    <w:p w14:paraId="64453707" w14:textId="77777777" w:rsidR="00F779BB" w:rsidRDefault="00F779BB" w:rsidP="00F779BB">
      <w:pPr>
        <w:pStyle w:val="00-Corpo"/>
      </w:pPr>
      <w:r>
        <w:t xml:space="preserve">O gráfico apresenta curvas em vermelho, uma curva em verde e pontos brancos, indicando, respectivamente, as catenárias formadas nos subvãos do cabo condutor, a catenária formada pelo cabo suporte e a posição dos espaçadores, vide </w:t>
      </w:r>
      <w:r>
        <w:fldChar w:fldCharType="begin"/>
      </w:r>
      <w:r>
        <w:instrText xml:space="preserve"> REF _Ref83402643 \h </w:instrText>
      </w:r>
      <w:r>
        <w:fldChar w:fldCharType="separate"/>
      </w:r>
      <w:r>
        <w:t xml:space="preserve">Figura </w:t>
      </w:r>
      <w:r>
        <w:rPr>
          <w:noProof/>
        </w:rPr>
        <w:t>129</w:t>
      </w:r>
      <w:r>
        <w:fldChar w:fldCharType="end"/>
      </w:r>
      <w:r>
        <w:t>.</w:t>
      </w:r>
    </w:p>
    <w:p w14:paraId="4E5CF7C9" w14:textId="77777777" w:rsidR="00F779BB" w:rsidRDefault="00F779BB" w:rsidP="00F779BB">
      <w:pPr>
        <w:pStyle w:val="LegFig"/>
      </w:pPr>
      <w:r>
        <w:rPr>
          <w:noProof/>
          <w:lang w:eastAsia="pt-BR"/>
        </w:rPr>
        <w:lastRenderedPageBreak/>
        <w:drawing>
          <wp:inline distT="0" distB="0" distL="0" distR="0" wp14:anchorId="6BAB833F" wp14:editId="2DD6F07D">
            <wp:extent cx="4096512" cy="2433147"/>
            <wp:effectExtent l="0" t="0" r="0" b="5715"/>
            <wp:docPr id="218" name="Imagem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1634" cy="2442129"/>
                    </a:xfrm>
                    <a:prstGeom prst="rect">
                      <a:avLst/>
                    </a:prstGeom>
                  </pic:spPr>
                </pic:pic>
              </a:graphicData>
            </a:graphic>
          </wp:inline>
        </w:drawing>
      </w:r>
    </w:p>
    <w:p w14:paraId="5F9AB79A" w14:textId="77777777" w:rsidR="00F779BB" w:rsidRDefault="00F779BB" w:rsidP="00F779BB">
      <w:pPr>
        <w:pStyle w:val="Legenda"/>
        <w:rPr>
          <w:noProof/>
          <w:lang w:eastAsia="pt-BR"/>
        </w:rPr>
      </w:pPr>
      <w:bookmarkStart w:id="70" w:name="_Ref83402643"/>
      <w:bookmarkStart w:id="71" w:name="_Toc83841622"/>
      <w:r>
        <w:t xml:space="preserve">Figura </w:t>
      </w:r>
      <w:r>
        <w:rPr>
          <w:noProof/>
        </w:rPr>
        <w:fldChar w:fldCharType="begin"/>
      </w:r>
      <w:r>
        <w:rPr>
          <w:noProof/>
        </w:rPr>
        <w:instrText xml:space="preserve"> SEQ Figura \* ARABIC </w:instrText>
      </w:r>
      <w:r>
        <w:rPr>
          <w:noProof/>
        </w:rPr>
        <w:fldChar w:fldCharType="separate"/>
      </w:r>
      <w:r>
        <w:rPr>
          <w:noProof/>
        </w:rPr>
        <w:t>130</w:t>
      </w:r>
      <w:r>
        <w:rPr>
          <w:noProof/>
        </w:rPr>
        <w:fldChar w:fldCharType="end"/>
      </w:r>
      <w:bookmarkEnd w:id="70"/>
      <w:r>
        <w:t>.</w:t>
      </w:r>
      <w:r>
        <w:rPr>
          <w:noProof/>
          <w:lang w:eastAsia="pt-BR"/>
        </w:rPr>
        <w:t xml:space="preserve"> Gráfico com três curvas, Cabo suporte, Subvão e Espaçadores. </w:t>
      </w:r>
      <w:r>
        <w:t>Fonte: Os autores.</w:t>
      </w:r>
      <w:bookmarkEnd w:id="71"/>
    </w:p>
    <w:p w14:paraId="4D828A20" w14:textId="77D8B039" w:rsidR="00F779BB" w:rsidRDefault="00F779BB" w:rsidP="00F779BB">
      <w:pPr>
        <w:pStyle w:val="00-Corpo"/>
      </w:pPr>
      <w:r>
        <w:t xml:space="preserve">Quanto as três orelhas das abas </w:t>
      </w:r>
      <w:ins w:id="72" w:author="Marcos Jose Mannala" w:date="2021-11-25T21:49:00Z">
        <w:r w:rsidR="00842656">
          <w:t xml:space="preserve">menores </w:t>
        </w:r>
      </w:ins>
      <w:r>
        <w:t>logo abaixo do gráfico, elas são acessadas através do posicionando do ponteiro sob a aba de interesse. Cada aba representa um conjunto de dados dos Espaçadores, Subvão (formado pelos espaçadores e cabos condutores) e Cabo Suporte.</w:t>
      </w:r>
    </w:p>
    <w:p w14:paraId="23F9DF25" w14:textId="77777777" w:rsidR="00F779BB" w:rsidRDefault="00F779BB" w:rsidP="00F779BB">
      <w:pPr>
        <w:pStyle w:val="00-Corpo"/>
      </w:pPr>
      <w:r>
        <w:t>Os dados apresentados em cada aba citada são os seguintes:</w:t>
      </w:r>
    </w:p>
    <w:p w14:paraId="43F24909" w14:textId="77777777" w:rsidR="00F779BB" w:rsidRDefault="00F779BB" w:rsidP="00F779BB">
      <w:pPr>
        <w:pStyle w:val="00-Corpo"/>
        <w:numPr>
          <w:ilvl w:val="0"/>
          <w:numId w:val="1"/>
        </w:numPr>
      </w:pPr>
      <w:r>
        <w:t>Espaçadores:</w:t>
      </w:r>
    </w:p>
    <w:p w14:paraId="40E8B9C2" w14:textId="77777777" w:rsidR="00F779BB" w:rsidRDefault="00F779BB" w:rsidP="00F779BB">
      <w:pPr>
        <w:pStyle w:val="00-Corpo"/>
        <w:numPr>
          <w:ilvl w:val="1"/>
          <w:numId w:val="1"/>
        </w:numPr>
      </w:pPr>
      <w:r>
        <w:t>Número de espaçadores que compõe o vão analisado;</w:t>
      </w:r>
    </w:p>
    <w:p w14:paraId="3B2B1900" w14:textId="77777777" w:rsidR="00F779BB" w:rsidRDefault="00F779BB" w:rsidP="00F779BB">
      <w:pPr>
        <w:pStyle w:val="00-Corpo"/>
        <w:numPr>
          <w:ilvl w:val="1"/>
          <w:numId w:val="1"/>
        </w:numPr>
      </w:pPr>
      <w:r>
        <w:t>Vetor de dados referente a posição de cada espaçador no vão, em metros.</w:t>
      </w:r>
    </w:p>
    <w:p w14:paraId="7F6AE073" w14:textId="77777777" w:rsidR="00F779BB" w:rsidRDefault="00F779BB" w:rsidP="00F779BB">
      <w:pPr>
        <w:pStyle w:val="LegFig"/>
      </w:pPr>
      <w:r>
        <w:rPr>
          <w:noProof/>
          <w:lang w:eastAsia="pt-BR"/>
        </w:rPr>
        <w:drawing>
          <wp:inline distT="0" distB="0" distL="0" distR="0" wp14:anchorId="29D4B4C4" wp14:editId="6027965F">
            <wp:extent cx="4682449" cy="901360"/>
            <wp:effectExtent l="0" t="0" r="4445" b="0"/>
            <wp:docPr id="13858" name="Imagem 1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841" cy="912793"/>
                    </a:xfrm>
                    <a:prstGeom prst="rect">
                      <a:avLst/>
                    </a:prstGeom>
                  </pic:spPr>
                </pic:pic>
              </a:graphicData>
            </a:graphic>
          </wp:inline>
        </w:drawing>
      </w:r>
    </w:p>
    <w:p w14:paraId="4231989C" w14:textId="77777777" w:rsidR="00F779BB" w:rsidRDefault="00F779BB" w:rsidP="00F779BB">
      <w:pPr>
        <w:pStyle w:val="Legenda"/>
        <w:rPr>
          <w:noProof/>
          <w:lang w:eastAsia="pt-BR"/>
        </w:rPr>
      </w:pPr>
      <w:bookmarkStart w:id="73" w:name="_Toc83841623"/>
      <w:r>
        <w:t xml:space="preserve">Figura </w:t>
      </w:r>
      <w:r>
        <w:rPr>
          <w:noProof/>
        </w:rPr>
        <w:fldChar w:fldCharType="begin"/>
      </w:r>
      <w:r>
        <w:rPr>
          <w:noProof/>
        </w:rPr>
        <w:instrText xml:space="preserve"> SEQ Figura \* ARABIC </w:instrText>
      </w:r>
      <w:r>
        <w:rPr>
          <w:noProof/>
        </w:rPr>
        <w:fldChar w:fldCharType="separate"/>
      </w:r>
      <w:r>
        <w:rPr>
          <w:noProof/>
        </w:rPr>
        <w:t>131</w:t>
      </w:r>
      <w:r>
        <w:rPr>
          <w:noProof/>
        </w:rPr>
        <w:fldChar w:fldCharType="end"/>
      </w:r>
      <w:r>
        <w:t xml:space="preserve">. </w:t>
      </w:r>
      <w:r>
        <w:rPr>
          <w:noProof/>
          <w:lang w:eastAsia="pt-BR"/>
        </w:rPr>
        <w:t xml:space="preserve">Aba contendo dados referente aos “Espaçadores”. </w:t>
      </w:r>
      <w:r>
        <w:t>Fonte: Os autores.</w:t>
      </w:r>
      <w:bookmarkEnd w:id="73"/>
    </w:p>
    <w:p w14:paraId="03B863D4" w14:textId="77777777" w:rsidR="00F779BB" w:rsidRDefault="00F779BB" w:rsidP="00F779BB">
      <w:pPr>
        <w:pStyle w:val="00-Corpo"/>
        <w:numPr>
          <w:ilvl w:val="0"/>
          <w:numId w:val="1"/>
        </w:numPr>
      </w:pPr>
      <w:r>
        <w:t>Subvão</w:t>
      </w:r>
    </w:p>
    <w:p w14:paraId="53DA769C" w14:textId="77777777" w:rsidR="00F779BB" w:rsidRDefault="00F779BB" w:rsidP="00F779BB">
      <w:pPr>
        <w:pStyle w:val="00-Corpo"/>
        <w:numPr>
          <w:ilvl w:val="1"/>
          <w:numId w:val="1"/>
        </w:numPr>
      </w:pPr>
      <w:r w:rsidRPr="003B501C">
        <w:t>Extensão c/ 55% (m)</w:t>
      </w:r>
      <w:r>
        <w:t>: comprimento dos vãos adjacentes aos suportes, equivalente a 55% do comprimento limite especificado pelo operador;</w:t>
      </w:r>
    </w:p>
    <w:p w14:paraId="7F051A28" w14:textId="77777777" w:rsidR="00F779BB" w:rsidRDefault="00F779BB" w:rsidP="00F779BB">
      <w:pPr>
        <w:pStyle w:val="00-Corpo"/>
        <w:numPr>
          <w:ilvl w:val="1"/>
          <w:numId w:val="1"/>
        </w:numPr>
      </w:pPr>
      <w:r w:rsidRPr="0057256F">
        <w:t xml:space="preserve">Flecha </w:t>
      </w:r>
      <w:proofErr w:type="spellStart"/>
      <w:r w:rsidRPr="0057256F">
        <w:t>lim</w:t>
      </w:r>
      <w:proofErr w:type="spellEnd"/>
      <w:r>
        <w:t xml:space="preserve"> </w:t>
      </w:r>
      <w:proofErr w:type="spellStart"/>
      <w:r w:rsidRPr="0057256F">
        <w:t>calc</w:t>
      </w:r>
      <w:proofErr w:type="spellEnd"/>
      <w:r w:rsidRPr="0057256F">
        <w:t xml:space="preserve"> (m)</w:t>
      </w:r>
      <w:r>
        <w:t>: flecha calculada da subcatenária; considerada a pior posição, no centro do vão, em metros;</w:t>
      </w:r>
    </w:p>
    <w:p w14:paraId="01C9686C" w14:textId="77777777" w:rsidR="00F779BB" w:rsidRDefault="00F779BB" w:rsidP="00F779BB">
      <w:pPr>
        <w:pStyle w:val="00-Corpo"/>
        <w:numPr>
          <w:ilvl w:val="1"/>
          <w:numId w:val="1"/>
        </w:numPr>
      </w:pPr>
      <w:proofErr w:type="spellStart"/>
      <w:r w:rsidRPr="005275ED">
        <w:t>Comp</w:t>
      </w:r>
      <w:proofErr w:type="spellEnd"/>
      <w:r w:rsidRPr="005275ED">
        <w:t xml:space="preserve"> </w:t>
      </w:r>
      <w:proofErr w:type="spellStart"/>
      <w:r w:rsidRPr="005275ED">
        <w:t>Calc</w:t>
      </w:r>
      <w:proofErr w:type="spellEnd"/>
      <w:r w:rsidRPr="005275ED">
        <w:t xml:space="preserve"> (m)</w:t>
      </w:r>
      <w:r>
        <w:t>: comprimento calculado do subvão médio, em metros;</w:t>
      </w:r>
    </w:p>
    <w:p w14:paraId="26B79C53" w14:textId="77777777" w:rsidR="00F779BB" w:rsidRDefault="00F779BB" w:rsidP="00F779BB">
      <w:pPr>
        <w:pStyle w:val="00-Corpo"/>
        <w:numPr>
          <w:ilvl w:val="1"/>
          <w:numId w:val="1"/>
        </w:numPr>
      </w:pPr>
      <w:r w:rsidRPr="00A81F66">
        <w:t>Tração cond.(N)</w:t>
      </w:r>
      <w:r>
        <w:t>: valor da tração horizontal média dos condutores que compõe os subvãos, em N.</w:t>
      </w:r>
    </w:p>
    <w:p w14:paraId="6CF4F29F" w14:textId="77777777" w:rsidR="00F779BB" w:rsidRDefault="00F779BB" w:rsidP="00F779BB">
      <w:pPr>
        <w:pStyle w:val="LegFig"/>
      </w:pPr>
      <w:r>
        <w:rPr>
          <w:noProof/>
          <w:lang w:eastAsia="pt-BR"/>
        </w:rPr>
        <w:lastRenderedPageBreak/>
        <w:drawing>
          <wp:inline distT="0" distB="0" distL="0" distR="0" wp14:anchorId="69C0AC2D" wp14:editId="1F9A293E">
            <wp:extent cx="4689155" cy="894932"/>
            <wp:effectExtent l="0" t="0" r="0" b="635"/>
            <wp:docPr id="13859" name="Imagem 1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956" cy="901765"/>
                    </a:xfrm>
                    <a:prstGeom prst="rect">
                      <a:avLst/>
                    </a:prstGeom>
                  </pic:spPr>
                </pic:pic>
              </a:graphicData>
            </a:graphic>
          </wp:inline>
        </w:drawing>
      </w:r>
    </w:p>
    <w:p w14:paraId="0C0C9FC5" w14:textId="77777777" w:rsidR="00F779BB" w:rsidRDefault="00F779BB" w:rsidP="00F779BB">
      <w:pPr>
        <w:pStyle w:val="Legenda"/>
        <w:rPr>
          <w:noProof/>
          <w:lang w:eastAsia="pt-BR"/>
        </w:rPr>
      </w:pPr>
      <w:bookmarkStart w:id="74" w:name="_Toc83841624"/>
      <w:r>
        <w:t xml:space="preserve">Figura </w:t>
      </w:r>
      <w:r>
        <w:rPr>
          <w:noProof/>
        </w:rPr>
        <w:fldChar w:fldCharType="begin"/>
      </w:r>
      <w:r>
        <w:rPr>
          <w:noProof/>
        </w:rPr>
        <w:instrText xml:space="preserve"> SEQ Figura \* ARABIC </w:instrText>
      </w:r>
      <w:r>
        <w:rPr>
          <w:noProof/>
        </w:rPr>
        <w:fldChar w:fldCharType="separate"/>
      </w:r>
      <w:r>
        <w:rPr>
          <w:noProof/>
        </w:rPr>
        <w:t>132</w:t>
      </w:r>
      <w:r>
        <w:rPr>
          <w:noProof/>
        </w:rPr>
        <w:fldChar w:fldCharType="end"/>
      </w:r>
      <w:r>
        <w:t>.</w:t>
      </w:r>
      <w:r>
        <w:rPr>
          <w:noProof/>
          <w:lang w:eastAsia="pt-BR"/>
        </w:rPr>
        <w:t xml:space="preserve"> Aba contendo dados referente aos “Subvãos”. </w:t>
      </w:r>
      <w:r>
        <w:t>Fonte: Os autores.</w:t>
      </w:r>
      <w:bookmarkEnd w:id="74"/>
    </w:p>
    <w:p w14:paraId="5B5A1285" w14:textId="77777777" w:rsidR="00F779BB" w:rsidRDefault="00F779BB" w:rsidP="00F779BB">
      <w:pPr>
        <w:pStyle w:val="00-Corpo"/>
        <w:numPr>
          <w:ilvl w:val="0"/>
          <w:numId w:val="1"/>
        </w:numPr>
      </w:pPr>
      <w:r>
        <w:t>Cabo Suporte</w:t>
      </w:r>
    </w:p>
    <w:p w14:paraId="29855CDF" w14:textId="77777777" w:rsidR="00F779BB" w:rsidRDefault="00F779BB" w:rsidP="00F779BB">
      <w:pPr>
        <w:pStyle w:val="00-Corpo"/>
        <w:numPr>
          <w:ilvl w:val="1"/>
          <w:numId w:val="1"/>
        </w:numPr>
      </w:pPr>
      <w:r w:rsidRPr="00C46B78">
        <w:t>Tração EDS (N)</w:t>
      </w:r>
      <w:r>
        <w:t>: tração horizontal do cabo suporte, em N;</w:t>
      </w:r>
    </w:p>
    <w:p w14:paraId="7C48A7B5" w14:textId="77777777" w:rsidR="00F779BB" w:rsidRDefault="00F779BB" w:rsidP="00F779BB">
      <w:pPr>
        <w:pStyle w:val="00-Corpo"/>
        <w:numPr>
          <w:ilvl w:val="1"/>
          <w:numId w:val="1"/>
        </w:numPr>
      </w:pPr>
      <w:r w:rsidRPr="007F544F">
        <w:t xml:space="preserve">Tração </w:t>
      </w:r>
      <w:r>
        <w:t>Test</w:t>
      </w:r>
      <w:r w:rsidRPr="007F544F">
        <w:t xml:space="preserve"> (N)</w:t>
      </w:r>
      <w:r>
        <w:t>: tração horizontal do cabo suporte à temperatura estendida, em N;</w:t>
      </w:r>
    </w:p>
    <w:p w14:paraId="0A56BCA6" w14:textId="77777777" w:rsidR="00F779BB" w:rsidRDefault="00F779BB" w:rsidP="00F779BB">
      <w:pPr>
        <w:pStyle w:val="00-Corpo"/>
        <w:numPr>
          <w:ilvl w:val="1"/>
          <w:numId w:val="1"/>
        </w:numPr>
      </w:pPr>
      <w:r>
        <w:t>Flecha Test (N): flecha máxima da catenária formada pelo cabo suporte, em N.</w:t>
      </w:r>
    </w:p>
    <w:p w14:paraId="3C8FE361" w14:textId="77777777" w:rsidR="00F779BB" w:rsidRDefault="00F779BB" w:rsidP="00F779BB">
      <w:pPr>
        <w:pStyle w:val="LegFig"/>
      </w:pPr>
      <w:r>
        <w:rPr>
          <w:noProof/>
          <w:lang w:eastAsia="pt-BR"/>
        </w:rPr>
        <w:drawing>
          <wp:inline distT="0" distB="0" distL="0" distR="0" wp14:anchorId="782D02C4" wp14:editId="71D011D6">
            <wp:extent cx="4857293" cy="898462"/>
            <wp:effectExtent l="0" t="0" r="635" b="0"/>
            <wp:docPr id="13860" name="Imagem 1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284" cy="904010"/>
                    </a:xfrm>
                    <a:prstGeom prst="rect">
                      <a:avLst/>
                    </a:prstGeom>
                  </pic:spPr>
                </pic:pic>
              </a:graphicData>
            </a:graphic>
          </wp:inline>
        </w:drawing>
      </w:r>
    </w:p>
    <w:p w14:paraId="7712C71E" w14:textId="77777777" w:rsidR="00F779BB" w:rsidRDefault="00F779BB" w:rsidP="00F779BB">
      <w:pPr>
        <w:pStyle w:val="Legenda"/>
        <w:rPr>
          <w:noProof/>
          <w:lang w:eastAsia="pt-BR"/>
        </w:rPr>
      </w:pPr>
      <w:bookmarkStart w:id="75" w:name="_Toc83841625"/>
      <w:r>
        <w:t xml:space="preserve">Figura </w:t>
      </w:r>
      <w:r>
        <w:rPr>
          <w:noProof/>
        </w:rPr>
        <w:fldChar w:fldCharType="begin"/>
      </w:r>
      <w:r>
        <w:rPr>
          <w:noProof/>
        </w:rPr>
        <w:instrText xml:space="preserve"> SEQ Figura \* ARABIC </w:instrText>
      </w:r>
      <w:r>
        <w:rPr>
          <w:noProof/>
        </w:rPr>
        <w:fldChar w:fldCharType="separate"/>
      </w:r>
      <w:r>
        <w:rPr>
          <w:noProof/>
        </w:rPr>
        <w:t>133</w:t>
      </w:r>
      <w:r>
        <w:rPr>
          <w:noProof/>
        </w:rPr>
        <w:fldChar w:fldCharType="end"/>
      </w:r>
      <w:r>
        <w:t xml:space="preserve">. </w:t>
      </w:r>
      <w:r>
        <w:rPr>
          <w:noProof/>
          <w:lang w:eastAsia="pt-BR"/>
        </w:rPr>
        <w:t xml:space="preserve">Aba contendo dados referente ao “Cabo Suporte”. </w:t>
      </w:r>
      <w:r>
        <w:t>Fonte: Os autores.</w:t>
      </w:r>
      <w:bookmarkEnd w:id="75"/>
    </w:p>
    <w:p w14:paraId="266DC3A9" w14:textId="77777777" w:rsidR="00F779BB" w:rsidRDefault="00F779BB" w:rsidP="00F779BB">
      <w:pPr>
        <w:pStyle w:val="00-Corpo"/>
      </w:pPr>
      <w:r>
        <w:t>Ao observar os valores e curvas apresentados, o operador tem duas opções: gravar, a partir do botão situado abaixo e no meio do gráfico (“Gravar”), ou clicando o botão “Próximo”.</w:t>
      </w:r>
    </w:p>
    <w:p w14:paraId="5BF7E450" w14:textId="05A6DBBA" w:rsidR="00F779BB" w:rsidRDefault="00F779BB" w:rsidP="00F779BB">
      <w:pPr>
        <w:pStyle w:val="00-Corpo"/>
        <w:numPr>
          <w:ilvl w:val="0"/>
          <w:numId w:val="3"/>
        </w:numPr>
      </w:pPr>
      <w:r>
        <w:t xml:space="preserve">Na opção “Gravar”, </w:t>
      </w:r>
      <w:ins w:id="76" w:author="Marcos Jose Mannala" w:date="2021-11-25T21:50:00Z">
        <w:r w:rsidR="00842656">
          <w:t>tecla de atalho</w:t>
        </w:r>
      </w:ins>
      <w:ins w:id="77" w:author="Marcos Jose Mannala" w:date="2021-11-25T21:51:00Z">
        <w:r w:rsidR="00842656">
          <w:t xml:space="preserve"> F11, </w:t>
        </w:r>
      </w:ins>
      <w:r>
        <w:t>quando acionado este botão, aparece uma tela pedindo pelo nome do arquivo. Neste arquivo serão salvos todos os dados fornecidos pelo operador e calculado pelo programa.</w:t>
      </w:r>
    </w:p>
    <w:p w14:paraId="4FFEBA90" w14:textId="77777777" w:rsidR="00F779BB" w:rsidRPr="004366B8" w:rsidRDefault="00F779BB" w:rsidP="00F779BB">
      <w:pPr>
        <w:pStyle w:val="00-Corpo"/>
        <w:numPr>
          <w:ilvl w:val="0"/>
          <w:numId w:val="2"/>
        </w:numPr>
      </w:pPr>
      <w:r>
        <w:t>Na opção “Próximo”, aparecem mais duas opções em relação a opção Novo Cálculo, “Sim e Não”. Se optar por “Sim”, o processo repete-se desde o início novamente, caso contrário o programa é finalizado, apresentando o último painel antes da interrupção.</w:t>
      </w:r>
    </w:p>
    <w:p w14:paraId="7A47F68F" w14:textId="77777777" w:rsidR="00F779BB" w:rsidRDefault="00F779BB" w:rsidP="00F779BB">
      <w:pPr>
        <w:pStyle w:val="04-ttulo4"/>
      </w:pPr>
      <w:bookmarkStart w:id="78" w:name="_Toc80694348"/>
      <w:bookmarkStart w:id="79" w:name="_Toc83394568"/>
      <w:r w:rsidRPr="004366B8">
        <w:t>ANÁLISE DOS RESULTADOS</w:t>
      </w:r>
      <w:bookmarkEnd w:id="78"/>
      <w:bookmarkEnd w:id="79"/>
    </w:p>
    <w:p w14:paraId="35CABA65" w14:textId="77777777" w:rsidR="00F779BB" w:rsidRDefault="00F779BB" w:rsidP="00F779BB">
      <w:pPr>
        <w:pStyle w:val="00-Corpo"/>
      </w:pPr>
      <w:r>
        <w:t>A análise dos resultados pode ser feita através dos recursos apresentados na aba “Análise”, situada na parte superior esquerda do programa, que automaticamente é selecionada após o término do preenchimento da primeira tela. Ali podem ser encontrados um gráfico contendo duas curvas e os pontos de instalação dos espaçadores, outra três abas, contendo indicadores, que se encontram abaixo do gráfico, conforme descrito no item anterior.</w:t>
      </w:r>
    </w:p>
    <w:p w14:paraId="3D5D84A4" w14:textId="77777777" w:rsidR="00F779BB" w:rsidRDefault="00F779BB" w:rsidP="00F779BB">
      <w:pPr>
        <w:pStyle w:val="00-Corpo"/>
      </w:pPr>
      <w:r>
        <w:t>Quando se opta por gravar os dados, surge uma tela do Windows Explorer, no intuito de nomear o arquivo e destinar a pasta onde será salvo este arquivo. O conteúdo do arquivo se apresenta da seguinte forma:</w:t>
      </w:r>
    </w:p>
    <w:p w14:paraId="47B65A26" w14:textId="77777777" w:rsidR="00F779BB" w:rsidRDefault="00F779BB" w:rsidP="00F779BB">
      <w:pPr>
        <w:pStyle w:val="00-Corpo"/>
        <w:numPr>
          <w:ilvl w:val="0"/>
          <w:numId w:val="2"/>
        </w:numPr>
      </w:pPr>
      <w:r>
        <w:t>O arquivo é gravado com caracteres em ASCII,</w:t>
      </w:r>
    </w:p>
    <w:p w14:paraId="39AD4417" w14:textId="77777777" w:rsidR="00F779BB" w:rsidRDefault="00F779BB" w:rsidP="00F779BB">
      <w:pPr>
        <w:pStyle w:val="00-Corpo"/>
        <w:numPr>
          <w:ilvl w:val="0"/>
          <w:numId w:val="2"/>
        </w:numPr>
      </w:pPr>
      <w:r>
        <w:t>O conteúdo gravado é o seguinte:</w:t>
      </w:r>
    </w:p>
    <w:p w14:paraId="4719E97E" w14:textId="77777777" w:rsidR="00F779BB" w:rsidRDefault="00F779BB" w:rsidP="00F779BB">
      <w:pPr>
        <w:pStyle w:val="00-Corpo"/>
        <w:numPr>
          <w:ilvl w:val="1"/>
          <w:numId w:val="2"/>
        </w:numPr>
      </w:pPr>
      <w:r>
        <w:lastRenderedPageBreak/>
        <w:t>Dados do painel inicial introduzido pelo operador</w:t>
      </w:r>
    </w:p>
    <w:p w14:paraId="481F5705" w14:textId="77777777" w:rsidR="00F779BB" w:rsidRDefault="00F779BB" w:rsidP="00F779BB">
      <w:pPr>
        <w:pStyle w:val="00-Corpo"/>
        <w:numPr>
          <w:ilvl w:val="2"/>
          <w:numId w:val="2"/>
        </w:numPr>
      </w:pPr>
      <w:r>
        <w:t>Condutor: Peso Unitário do condutor, Módulo de Young do cabo Condutor, Coeficiente de dilatação térmica linear do condutor, Seção transversal do condutor, Tração horizontal EDS condutor Tração horizontal do condutor nominal, Tração horizontal do condutor ampliada.</w:t>
      </w:r>
    </w:p>
    <w:p w14:paraId="755A4942" w14:textId="77777777" w:rsidR="00F779BB" w:rsidRDefault="00F779BB" w:rsidP="00F779BB">
      <w:pPr>
        <w:pStyle w:val="00-Corpo"/>
        <w:numPr>
          <w:ilvl w:val="2"/>
          <w:numId w:val="2"/>
        </w:numPr>
      </w:pPr>
      <w:r>
        <w:t>Suporte: Peso Unitário do cabo suporte, Módulo de Young do cabo Suporte, Coeficiente de dilatação termina linear do cabo suporte, Seção transversal do suporte, Tração horizontal suporte à temp. estendida.</w:t>
      </w:r>
    </w:p>
    <w:p w14:paraId="23B95F24" w14:textId="77777777" w:rsidR="00F779BB" w:rsidRDefault="00F779BB" w:rsidP="00F779BB">
      <w:pPr>
        <w:pStyle w:val="00-Corpo"/>
        <w:numPr>
          <w:ilvl w:val="2"/>
          <w:numId w:val="2"/>
        </w:numPr>
      </w:pPr>
      <w:r>
        <w:t>Vão: Comprimento do vão, Desnível dos apoios, Flecha máxima na temperatura nominal de projeto.</w:t>
      </w:r>
    </w:p>
    <w:p w14:paraId="1983ACCA" w14:textId="77777777" w:rsidR="00F779BB" w:rsidRDefault="00F779BB" w:rsidP="00F779BB">
      <w:pPr>
        <w:pStyle w:val="00-Corpo"/>
        <w:numPr>
          <w:ilvl w:val="2"/>
          <w:numId w:val="2"/>
        </w:numPr>
      </w:pPr>
      <w:r>
        <w:t>Subvão: Comprimento do subvão calculado, Número de espaçadores calculado, Extensão do subvão calculada, Extensão do subvão calculada 55%, Comprimento do cabo do subvão.</w:t>
      </w:r>
    </w:p>
    <w:p w14:paraId="6B888A83" w14:textId="77777777" w:rsidR="00F779BB" w:rsidRDefault="00F779BB" w:rsidP="00F779BB">
      <w:pPr>
        <w:pStyle w:val="00-Corpo"/>
        <w:numPr>
          <w:ilvl w:val="1"/>
          <w:numId w:val="2"/>
        </w:numPr>
      </w:pPr>
      <w:r w:rsidRPr="007325BD">
        <w:t xml:space="preserve">Coordenadas x e y </w:t>
      </w:r>
      <w:r>
        <w:t xml:space="preserve">dos pontos </w:t>
      </w:r>
      <w:r w:rsidRPr="007325BD">
        <w:t>da instalação dos espaçadores</w:t>
      </w:r>
      <w:r>
        <w:t xml:space="preserve">, em </w:t>
      </w:r>
      <w:r w:rsidRPr="007325BD">
        <w:t>m</w:t>
      </w:r>
      <w:r>
        <w:t>etros.</w:t>
      </w:r>
    </w:p>
    <w:p w14:paraId="7036A837" w14:textId="77777777" w:rsidR="00F779BB" w:rsidRDefault="00F779BB" w:rsidP="00F779BB">
      <w:pPr>
        <w:pStyle w:val="00-Corpo"/>
        <w:numPr>
          <w:ilvl w:val="1"/>
          <w:numId w:val="2"/>
        </w:numPr>
      </w:pPr>
      <w:r w:rsidRPr="00BE3BAA">
        <w:t xml:space="preserve">Coordenadas x e y </w:t>
      </w:r>
      <w:r>
        <w:t xml:space="preserve">das curvas </w:t>
      </w:r>
      <w:r w:rsidRPr="00BE3BAA">
        <w:t>dos subvãos de condutores</w:t>
      </w:r>
      <w:r>
        <w:t>, em metros.</w:t>
      </w:r>
    </w:p>
    <w:p w14:paraId="7BE04415" w14:textId="77777777" w:rsidR="00F779BB" w:rsidRDefault="00F779BB" w:rsidP="00F779BB">
      <w:pPr>
        <w:pStyle w:val="00-Corpo"/>
        <w:numPr>
          <w:ilvl w:val="1"/>
          <w:numId w:val="2"/>
        </w:numPr>
      </w:pPr>
      <w:r w:rsidRPr="00416E00">
        <w:t>Coordenadas x e y d</w:t>
      </w:r>
      <w:r>
        <w:t>a curva do</w:t>
      </w:r>
      <w:r w:rsidRPr="00416E00">
        <w:t xml:space="preserve"> cabo suporte</w:t>
      </w:r>
      <w:r>
        <w:t>, em metros.</w:t>
      </w:r>
    </w:p>
    <w:p w14:paraId="14E37516" w14:textId="77777777" w:rsidR="00EB1EB7" w:rsidRPr="00F779BB" w:rsidRDefault="00EB1EB7" w:rsidP="00F779BB"/>
    <w:sectPr w:rsidR="00EB1EB7" w:rsidRPr="00F779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Liberation Serif">
    <w:altName w:val="Times New Roman"/>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6BAD"/>
    <w:multiLevelType w:val="hybridMultilevel"/>
    <w:tmpl w:val="B17467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C7800A4"/>
    <w:multiLevelType w:val="hybridMultilevel"/>
    <w:tmpl w:val="9294AB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9E16C6"/>
    <w:multiLevelType w:val="hybridMultilevel"/>
    <w:tmpl w:val="CC58D1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5621826"/>
    <w:multiLevelType w:val="hybridMultilevel"/>
    <w:tmpl w:val="19F2B9F8"/>
    <w:lvl w:ilvl="0" w:tplc="04160001">
      <w:start w:val="1"/>
      <w:numFmt w:val="bullet"/>
      <w:lvlText w:val=""/>
      <w:lvlJc w:val="left"/>
      <w:pPr>
        <w:ind w:left="1559" w:hanging="360"/>
      </w:pPr>
      <w:rPr>
        <w:rFonts w:ascii="Symbol" w:hAnsi="Symbol" w:hint="default"/>
      </w:rPr>
    </w:lvl>
    <w:lvl w:ilvl="1" w:tplc="04160003" w:tentative="1">
      <w:start w:val="1"/>
      <w:numFmt w:val="bullet"/>
      <w:lvlText w:val="o"/>
      <w:lvlJc w:val="left"/>
      <w:pPr>
        <w:ind w:left="2279" w:hanging="360"/>
      </w:pPr>
      <w:rPr>
        <w:rFonts w:ascii="Courier New" w:hAnsi="Courier New" w:cs="Courier New" w:hint="default"/>
      </w:rPr>
    </w:lvl>
    <w:lvl w:ilvl="2" w:tplc="04160005" w:tentative="1">
      <w:start w:val="1"/>
      <w:numFmt w:val="bullet"/>
      <w:lvlText w:val=""/>
      <w:lvlJc w:val="left"/>
      <w:pPr>
        <w:ind w:left="2999" w:hanging="360"/>
      </w:pPr>
      <w:rPr>
        <w:rFonts w:ascii="Wingdings" w:hAnsi="Wingdings" w:hint="default"/>
      </w:rPr>
    </w:lvl>
    <w:lvl w:ilvl="3" w:tplc="04160001" w:tentative="1">
      <w:start w:val="1"/>
      <w:numFmt w:val="bullet"/>
      <w:lvlText w:val=""/>
      <w:lvlJc w:val="left"/>
      <w:pPr>
        <w:ind w:left="3719" w:hanging="360"/>
      </w:pPr>
      <w:rPr>
        <w:rFonts w:ascii="Symbol" w:hAnsi="Symbol" w:hint="default"/>
      </w:rPr>
    </w:lvl>
    <w:lvl w:ilvl="4" w:tplc="04160003" w:tentative="1">
      <w:start w:val="1"/>
      <w:numFmt w:val="bullet"/>
      <w:lvlText w:val="o"/>
      <w:lvlJc w:val="left"/>
      <w:pPr>
        <w:ind w:left="4439" w:hanging="360"/>
      </w:pPr>
      <w:rPr>
        <w:rFonts w:ascii="Courier New" w:hAnsi="Courier New" w:cs="Courier New" w:hint="default"/>
      </w:rPr>
    </w:lvl>
    <w:lvl w:ilvl="5" w:tplc="04160005" w:tentative="1">
      <w:start w:val="1"/>
      <w:numFmt w:val="bullet"/>
      <w:lvlText w:val=""/>
      <w:lvlJc w:val="left"/>
      <w:pPr>
        <w:ind w:left="5159" w:hanging="360"/>
      </w:pPr>
      <w:rPr>
        <w:rFonts w:ascii="Wingdings" w:hAnsi="Wingdings" w:hint="default"/>
      </w:rPr>
    </w:lvl>
    <w:lvl w:ilvl="6" w:tplc="04160001" w:tentative="1">
      <w:start w:val="1"/>
      <w:numFmt w:val="bullet"/>
      <w:lvlText w:val=""/>
      <w:lvlJc w:val="left"/>
      <w:pPr>
        <w:ind w:left="5879" w:hanging="360"/>
      </w:pPr>
      <w:rPr>
        <w:rFonts w:ascii="Symbol" w:hAnsi="Symbol" w:hint="default"/>
      </w:rPr>
    </w:lvl>
    <w:lvl w:ilvl="7" w:tplc="04160003" w:tentative="1">
      <w:start w:val="1"/>
      <w:numFmt w:val="bullet"/>
      <w:lvlText w:val="o"/>
      <w:lvlJc w:val="left"/>
      <w:pPr>
        <w:ind w:left="6599" w:hanging="360"/>
      </w:pPr>
      <w:rPr>
        <w:rFonts w:ascii="Courier New" w:hAnsi="Courier New" w:cs="Courier New" w:hint="default"/>
      </w:rPr>
    </w:lvl>
    <w:lvl w:ilvl="8" w:tplc="04160005" w:tentative="1">
      <w:start w:val="1"/>
      <w:numFmt w:val="bullet"/>
      <w:lvlText w:val=""/>
      <w:lvlJc w:val="left"/>
      <w:pPr>
        <w:ind w:left="7319" w:hanging="360"/>
      </w:pPr>
      <w:rPr>
        <w:rFonts w:ascii="Wingdings" w:hAnsi="Wingdings" w:hint="default"/>
      </w:rPr>
    </w:lvl>
  </w:abstractNum>
  <w:abstractNum w:abstractNumId="4" w15:restartNumberingAfterBreak="0">
    <w:nsid w:val="17166EC2"/>
    <w:multiLevelType w:val="multilevel"/>
    <w:tmpl w:val="12268224"/>
    <w:lvl w:ilvl="0">
      <w:start w:val="1"/>
      <w:numFmt w:val="decimal"/>
      <w:pStyle w:val="01-Titulo1"/>
      <w:lvlText w:val="%1."/>
      <w:lvlJc w:val="left"/>
      <w:pPr>
        <w:ind w:left="360" w:hanging="360"/>
      </w:pPr>
    </w:lvl>
    <w:lvl w:ilvl="1">
      <w:start w:val="1"/>
      <w:numFmt w:val="decimal"/>
      <w:pStyle w:val="02-Titulo2"/>
      <w:lvlText w:val="%1.%2."/>
      <w:lvlJc w:val="left"/>
      <w:pPr>
        <w:ind w:left="792" w:hanging="432"/>
      </w:pPr>
    </w:lvl>
    <w:lvl w:ilvl="2">
      <w:start w:val="1"/>
      <w:numFmt w:val="decimal"/>
      <w:pStyle w:val="04-ttulo4"/>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F82C34"/>
    <w:multiLevelType w:val="hybridMultilevel"/>
    <w:tmpl w:val="751AF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5A138C"/>
    <w:multiLevelType w:val="hybridMultilevel"/>
    <w:tmpl w:val="8B0E1E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C715C64"/>
    <w:multiLevelType w:val="hybridMultilevel"/>
    <w:tmpl w:val="4C8C20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0C302ED"/>
    <w:multiLevelType w:val="hybridMultilevel"/>
    <w:tmpl w:val="CF1E636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245E574B"/>
    <w:multiLevelType w:val="hybridMultilevel"/>
    <w:tmpl w:val="1C08D63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7634118"/>
    <w:multiLevelType w:val="hybridMultilevel"/>
    <w:tmpl w:val="0D7800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DC62F98"/>
    <w:multiLevelType w:val="hybridMultilevel"/>
    <w:tmpl w:val="8B34EBE2"/>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E7E5271"/>
    <w:multiLevelType w:val="hybridMultilevel"/>
    <w:tmpl w:val="E00E0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526408D"/>
    <w:multiLevelType w:val="hybridMultilevel"/>
    <w:tmpl w:val="4920BD08"/>
    <w:lvl w:ilvl="0" w:tplc="358EF4BE">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C030BB0"/>
    <w:multiLevelType w:val="hybridMultilevel"/>
    <w:tmpl w:val="533E0240"/>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67C411E"/>
    <w:multiLevelType w:val="hybridMultilevel"/>
    <w:tmpl w:val="BC522F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8650AC6"/>
    <w:multiLevelType w:val="multilevel"/>
    <w:tmpl w:val="EB4441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Roman"/>
      <w:lvlText w:val="%3."/>
      <w:lvlJc w:val="right"/>
      <w:pPr>
        <w:ind w:left="1134" w:hanging="45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CB7451B"/>
    <w:multiLevelType w:val="hybridMultilevel"/>
    <w:tmpl w:val="AC84D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E1263B"/>
    <w:multiLevelType w:val="multilevel"/>
    <w:tmpl w:val="0076FD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45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BE27D3"/>
    <w:multiLevelType w:val="hybridMultilevel"/>
    <w:tmpl w:val="026E8C5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0" w15:restartNumberingAfterBreak="0">
    <w:nsid w:val="4F2E5C3E"/>
    <w:multiLevelType w:val="hybridMultilevel"/>
    <w:tmpl w:val="C53E55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0F34862"/>
    <w:multiLevelType w:val="hybridMultilevel"/>
    <w:tmpl w:val="5CA455D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532D1F54"/>
    <w:multiLevelType w:val="hybridMultilevel"/>
    <w:tmpl w:val="1FC05E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532D2660"/>
    <w:multiLevelType w:val="hybridMultilevel"/>
    <w:tmpl w:val="CE702BB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54C848B2"/>
    <w:multiLevelType w:val="hybridMultilevel"/>
    <w:tmpl w:val="23DADF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E1586"/>
    <w:multiLevelType w:val="hybridMultilevel"/>
    <w:tmpl w:val="CE24F1BE"/>
    <w:lvl w:ilvl="0" w:tplc="9C4826AE">
      <w:start w:val="3"/>
      <w:numFmt w:val="decimal"/>
      <w:lvlText w:val="[%1]"/>
      <w:lvlJc w:val="left"/>
      <w:pPr>
        <w:ind w:left="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2E65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22123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A4F6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5096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000B1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9AB81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2C40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5C6C9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4A43BD1"/>
    <w:multiLevelType w:val="hybridMultilevel"/>
    <w:tmpl w:val="0B0E64F8"/>
    <w:lvl w:ilvl="0" w:tplc="C922B3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6010F7E"/>
    <w:multiLevelType w:val="hybridMultilevel"/>
    <w:tmpl w:val="1ECE31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8EC7ED8"/>
    <w:multiLevelType w:val="multilevel"/>
    <w:tmpl w:val="D070D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Roman"/>
      <w:lvlText w:val="%3."/>
      <w:lvlJc w:val="right"/>
      <w:pPr>
        <w:ind w:left="1134" w:hanging="45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C891D2D"/>
    <w:multiLevelType w:val="multilevel"/>
    <w:tmpl w:val="F9082ABC"/>
    <w:lvl w:ilvl="0">
      <w:start w:val="1"/>
      <w:numFmt w:val="decimal"/>
      <w:lvlText w:val="%1."/>
      <w:lvlJc w:val="left"/>
      <w:pPr>
        <w:tabs>
          <w:tab w:val="num" w:pos="720"/>
        </w:tabs>
        <w:ind w:left="720" w:hanging="720"/>
      </w:pPr>
    </w:lvl>
    <w:lvl w:ilvl="1">
      <w:start w:val="1"/>
      <w:numFmt w:val="decimal"/>
      <w:pStyle w:val="03-titulo"/>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6945068"/>
    <w:multiLevelType w:val="hybridMultilevel"/>
    <w:tmpl w:val="C6647B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3"/>
  </w:num>
  <w:num w:numId="2">
    <w:abstractNumId w:val="14"/>
  </w:num>
  <w:num w:numId="3">
    <w:abstractNumId w:val="30"/>
  </w:num>
  <w:num w:numId="4">
    <w:abstractNumId w:val="4"/>
  </w:num>
  <w:num w:numId="5">
    <w:abstractNumId w:val="18"/>
  </w:num>
  <w:num w:numId="6">
    <w:abstractNumId w:val="13"/>
  </w:num>
  <w:num w:numId="7">
    <w:abstractNumId w:val="24"/>
  </w:num>
  <w:num w:numId="8">
    <w:abstractNumId w:val="21"/>
  </w:num>
  <w:num w:numId="9">
    <w:abstractNumId w:val="8"/>
  </w:num>
  <w:num w:numId="10">
    <w:abstractNumId w:val="11"/>
  </w:num>
  <w:num w:numId="11">
    <w:abstractNumId w:val="19"/>
  </w:num>
  <w:num w:numId="12">
    <w:abstractNumId w:val="2"/>
  </w:num>
  <w:num w:numId="13">
    <w:abstractNumId w:val="9"/>
  </w:num>
  <w:num w:numId="14">
    <w:abstractNumId w:val="25"/>
  </w:num>
  <w:num w:numId="15">
    <w:abstractNumId w:val="17"/>
  </w:num>
  <w:num w:numId="16">
    <w:abstractNumId w:val="28"/>
  </w:num>
  <w:num w:numId="17">
    <w:abstractNumId w:val="16"/>
  </w:num>
  <w:num w:numId="18">
    <w:abstractNumId w:val="1"/>
  </w:num>
  <w:num w:numId="19">
    <w:abstractNumId w:val="27"/>
  </w:num>
  <w:num w:numId="20">
    <w:abstractNumId w:val="7"/>
  </w:num>
  <w:num w:numId="21">
    <w:abstractNumId w:val="5"/>
  </w:num>
  <w:num w:numId="22">
    <w:abstractNumId w:val="15"/>
  </w:num>
  <w:num w:numId="23">
    <w:abstractNumId w:val="26"/>
  </w:num>
  <w:num w:numId="24">
    <w:abstractNumId w:val="12"/>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2"/>
  </w:num>
  <w:num w:numId="29">
    <w:abstractNumId w:val="20"/>
  </w:num>
  <w:num w:numId="30">
    <w:abstractNumId w:val="0"/>
  </w:num>
  <w:num w:numId="31">
    <w:abstractNumId w:val="6"/>
  </w:num>
  <w:num w:numId="32">
    <w:abstractNumId w:val="10"/>
  </w:num>
  <w:num w:numId="33">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s Jose Mannala">
    <w15:presenceInfo w15:providerId="AD" w15:userId="S::mannala@lactec.org.br::57941eb6-fe3b-4b7b-b27c-015ccbbe86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BB"/>
    <w:rsid w:val="00124B13"/>
    <w:rsid w:val="00842656"/>
    <w:rsid w:val="00EB1EB7"/>
    <w:rsid w:val="00F51E44"/>
    <w:rsid w:val="00F779BB"/>
    <w:rsid w:val="00FC70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BF5A"/>
  <w15:chartTrackingRefBased/>
  <w15:docId w15:val="{10FED265-8226-4D0D-9951-73E2EE05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779BB"/>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har"/>
    <w:uiPriority w:val="9"/>
    <w:semiHidden/>
    <w:unhideWhenUsed/>
    <w:qFormat/>
    <w:rsid w:val="00F77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77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F779BB"/>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tulo5">
    <w:name w:val="heading 5"/>
    <w:basedOn w:val="Normal"/>
    <w:next w:val="Normal"/>
    <w:link w:val="Ttulo5Char"/>
    <w:uiPriority w:val="9"/>
    <w:semiHidden/>
    <w:unhideWhenUsed/>
    <w:qFormat/>
    <w:rsid w:val="00F779BB"/>
    <w:pPr>
      <w:keepNext/>
      <w:keepLines/>
      <w:spacing w:before="40" w:after="0"/>
      <w:outlineLvl w:val="4"/>
    </w:pPr>
    <w:rPr>
      <w:rFonts w:asciiTheme="majorHAnsi" w:eastAsiaTheme="majorEastAsia" w:hAnsiTheme="majorHAnsi" w:cstheme="majorBidi"/>
      <w:color w:val="2F5496" w:themeColor="accent1" w:themeShade="BF"/>
      <w:sz w:val="24"/>
    </w:rPr>
  </w:style>
  <w:style w:type="paragraph" w:styleId="Ttulo6">
    <w:name w:val="heading 6"/>
    <w:basedOn w:val="Normal"/>
    <w:next w:val="Normal"/>
    <w:link w:val="Ttulo6Char"/>
    <w:uiPriority w:val="9"/>
    <w:semiHidden/>
    <w:unhideWhenUsed/>
    <w:qFormat/>
    <w:rsid w:val="00F779BB"/>
    <w:pPr>
      <w:keepNext/>
      <w:keepLines/>
      <w:spacing w:before="40" w:after="0"/>
      <w:outlineLvl w:val="5"/>
    </w:pPr>
    <w:rPr>
      <w:rFonts w:asciiTheme="majorHAnsi" w:eastAsiaTheme="majorEastAsia" w:hAnsiTheme="majorHAnsi" w:cstheme="majorBidi"/>
      <w:color w:val="1F3763" w:themeColor="accent1" w:themeShade="7F"/>
      <w:sz w:val="24"/>
    </w:rPr>
  </w:style>
  <w:style w:type="paragraph" w:styleId="Ttulo7">
    <w:name w:val="heading 7"/>
    <w:basedOn w:val="Normal"/>
    <w:next w:val="Normal"/>
    <w:link w:val="Ttulo7Char"/>
    <w:uiPriority w:val="9"/>
    <w:semiHidden/>
    <w:unhideWhenUsed/>
    <w:qFormat/>
    <w:rsid w:val="00F779BB"/>
    <w:pPr>
      <w:keepNext/>
      <w:keepLines/>
      <w:spacing w:before="40" w:after="0"/>
      <w:outlineLvl w:val="6"/>
    </w:pPr>
    <w:rPr>
      <w:rFonts w:asciiTheme="majorHAnsi" w:eastAsiaTheme="majorEastAsia" w:hAnsiTheme="majorHAnsi" w:cstheme="majorBidi"/>
      <w:i/>
      <w:iCs/>
      <w:color w:val="1F3763" w:themeColor="accent1" w:themeShade="7F"/>
      <w:sz w:val="24"/>
    </w:rPr>
  </w:style>
  <w:style w:type="paragraph" w:styleId="Ttulo8">
    <w:name w:val="heading 8"/>
    <w:basedOn w:val="Normal"/>
    <w:next w:val="Normal"/>
    <w:link w:val="Ttulo8Char"/>
    <w:uiPriority w:val="9"/>
    <w:semiHidden/>
    <w:unhideWhenUsed/>
    <w:qFormat/>
    <w:rsid w:val="00F779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779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F779BB"/>
    <w:pPr>
      <w:ind w:left="720"/>
      <w:contextualSpacing/>
    </w:pPr>
    <w:rPr>
      <w:rFonts w:ascii="Arial" w:hAnsi="Arial"/>
      <w:sz w:val="24"/>
    </w:rPr>
  </w:style>
  <w:style w:type="paragraph" w:customStyle="1" w:styleId="01-Titulo1">
    <w:name w:val="01-Titulo1"/>
    <w:basedOn w:val="PargrafodaLista"/>
    <w:next w:val="00-Corpo"/>
    <w:link w:val="01-Titulo1Char"/>
    <w:qFormat/>
    <w:rsid w:val="00F779BB"/>
    <w:pPr>
      <w:pageBreakBefore/>
      <w:numPr>
        <w:numId w:val="4"/>
      </w:numPr>
      <w:tabs>
        <w:tab w:val="num" w:pos="360"/>
      </w:tabs>
      <w:spacing w:after="360" w:line="240" w:lineRule="auto"/>
      <w:ind w:left="720" w:firstLine="0"/>
      <w:outlineLvl w:val="0"/>
    </w:pPr>
    <w:rPr>
      <w:rFonts w:cs="Arial"/>
      <w:b/>
      <w:caps/>
      <w:szCs w:val="24"/>
    </w:rPr>
  </w:style>
  <w:style w:type="paragraph" w:customStyle="1" w:styleId="02-Titulo2">
    <w:name w:val="02-Titulo2"/>
    <w:basedOn w:val="PargrafodaLista"/>
    <w:link w:val="02-Titulo2Char"/>
    <w:qFormat/>
    <w:rsid w:val="00F779BB"/>
    <w:pPr>
      <w:keepNext/>
      <w:numPr>
        <w:ilvl w:val="1"/>
        <w:numId w:val="4"/>
      </w:numPr>
      <w:spacing w:before="240"/>
      <w:outlineLvl w:val="1"/>
    </w:pPr>
    <w:rPr>
      <w:rFonts w:cs="Arial"/>
      <w:b/>
      <w:caps/>
      <w:szCs w:val="24"/>
    </w:rPr>
  </w:style>
  <w:style w:type="character" w:customStyle="1" w:styleId="PargrafodaListaChar">
    <w:name w:val="Parágrafo da Lista Char"/>
    <w:basedOn w:val="Fontepargpadro"/>
    <w:link w:val="PargrafodaLista"/>
    <w:uiPriority w:val="34"/>
    <w:rsid w:val="00F779BB"/>
    <w:rPr>
      <w:rFonts w:ascii="Arial" w:hAnsi="Arial"/>
      <w:sz w:val="24"/>
    </w:rPr>
  </w:style>
  <w:style w:type="paragraph" w:customStyle="1" w:styleId="00-Corpo">
    <w:name w:val="00-Corpo"/>
    <w:basedOn w:val="Normal"/>
    <w:link w:val="00-CorpoChar"/>
    <w:qFormat/>
    <w:rsid w:val="00F779BB"/>
    <w:pPr>
      <w:spacing w:before="120" w:after="360"/>
      <w:ind w:firstLine="709"/>
      <w:contextualSpacing/>
      <w:jc w:val="both"/>
    </w:pPr>
    <w:rPr>
      <w:rFonts w:ascii="Arial" w:hAnsi="Arial" w:cs="Arial"/>
      <w:sz w:val="24"/>
      <w:szCs w:val="24"/>
    </w:rPr>
  </w:style>
  <w:style w:type="character" w:customStyle="1" w:styleId="02-Titulo2Char">
    <w:name w:val="02-Titulo2 Char"/>
    <w:basedOn w:val="PargrafodaListaChar"/>
    <w:link w:val="02-Titulo2"/>
    <w:rsid w:val="00F779BB"/>
    <w:rPr>
      <w:rFonts w:ascii="Arial" w:hAnsi="Arial" w:cs="Arial"/>
      <w:b/>
      <w:caps/>
      <w:sz w:val="24"/>
      <w:szCs w:val="24"/>
    </w:rPr>
  </w:style>
  <w:style w:type="character" w:customStyle="1" w:styleId="00-CorpoChar">
    <w:name w:val="00-Corpo Char"/>
    <w:basedOn w:val="Fontepargpadro"/>
    <w:link w:val="00-Corpo"/>
    <w:rsid w:val="00F779BB"/>
    <w:rPr>
      <w:rFonts w:ascii="Arial" w:hAnsi="Arial" w:cs="Arial"/>
      <w:sz w:val="24"/>
      <w:szCs w:val="24"/>
    </w:rPr>
  </w:style>
  <w:style w:type="paragraph" w:styleId="Legenda">
    <w:name w:val="caption"/>
    <w:aliases w:val="Legendas Figuras,Tabela Legenda"/>
    <w:basedOn w:val="Normal"/>
    <w:next w:val="Normal"/>
    <w:link w:val="LegendaChar"/>
    <w:uiPriority w:val="35"/>
    <w:unhideWhenUsed/>
    <w:qFormat/>
    <w:rsid w:val="00F779BB"/>
    <w:pPr>
      <w:spacing w:after="200" w:line="240" w:lineRule="auto"/>
      <w:jc w:val="center"/>
    </w:pPr>
    <w:rPr>
      <w:rFonts w:ascii="Arial" w:hAnsi="Arial"/>
      <w:iCs/>
      <w:szCs w:val="18"/>
    </w:rPr>
  </w:style>
  <w:style w:type="character" w:customStyle="1" w:styleId="LegendaChar">
    <w:name w:val="Legenda Char"/>
    <w:aliases w:val="Legendas Figuras Char,Tabela Legenda Char"/>
    <w:basedOn w:val="Fontepargpadro"/>
    <w:link w:val="Legenda"/>
    <w:uiPriority w:val="35"/>
    <w:locked/>
    <w:rsid w:val="00F779BB"/>
    <w:rPr>
      <w:rFonts w:ascii="Arial" w:hAnsi="Arial"/>
      <w:iCs/>
      <w:szCs w:val="18"/>
    </w:rPr>
  </w:style>
  <w:style w:type="paragraph" w:customStyle="1" w:styleId="LegFig">
    <w:name w:val="LegFig"/>
    <w:basedOn w:val="00-Corpo"/>
    <w:qFormat/>
    <w:rsid w:val="00F779BB"/>
    <w:pPr>
      <w:keepNext/>
      <w:keepLines/>
      <w:spacing w:after="240" w:line="240" w:lineRule="auto"/>
      <w:ind w:firstLine="0"/>
      <w:jc w:val="center"/>
    </w:pPr>
    <w:rPr>
      <w:sz w:val="22"/>
    </w:rPr>
  </w:style>
  <w:style w:type="paragraph" w:customStyle="1" w:styleId="04-ttulo4">
    <w:name w:val="04 - título4"/>
    <w:next w:val="00-Corpo"/>
    <w:qFormat/>
    <w:rsid w:val="00F779BB"/>
    <w:pPr>
      <w:keepNext/>
      <w:numPr>
        <w:ilvl w:val="2"/>
        <w:numId w:val="4"/>
      </w:numPr>
      <w:spacing w:before="120"/>
      <w:outlineLvl w:val="3"/>
    </w:pPr>
    <w:rPr>
      <w:rFonts w:ascii="Arial" w:hAnsi="Arial" w:cs="Arial"/>
      <w:sz w:val="24"/>
      <w:szCs w:val="24"/>
    </w:rPr>
  </w:style>
  <w:style w:type="character" w:customStyle="1" w:styleId="Ttulo1Char">
    <w:name w:val="Título 1 Char"/>
    <w:basedOn w:val="Fontepargpadro"/>
    <w:link w:val="Ttulo1"/>
    <w:uiPriority w:val="9"/>
    <w:rsid w:val="00F779BB"/>
    <w:rPr>
      <w:rFonts w:asciiTheme="majorHAnsi" w:eastAsiaTheme="majorEastAsia" w:hAnsiTheme="majorHAnsi" w:cstheme="majorBidi"/>
      <w:sz w:val="32"/>
      <w:szCs w:val="32"/>
    </w:rPr>
  </w:style>
  <w:style w:type="character" w:customStyle="1" w:styleId="Ttulo2Char">
    <w:name w:val="Título 2 Char"/>
    <w:basedOn w:val="Fontepargpadro"/>
    <w:link w:val="Ttulo2"/>
    <w:uiPriority w:val="9"/>
    <w:semiHidden/>
    <w:rsid w:val="00F779BB"/>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F779BB"/>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F779BB"/>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F779BB"/>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F779BB"/>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F779BB"/>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F779B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779BB"/>
    <w:rPr>
      <w:rFonts w:asciiTheme="majorHAnsi" w:eastAsiaTheme="majorEastAsia" w:hAnsiTheme="majorHAnsi" w:cstheme="majorBidi"/>
      <w:i/>
      <w:iCs/>
      <w:color w:val="272727" w:themeColor="text1" w:themeTint="D8"/>
      <w:sz w:val="21"/>
      <w:szCs w:val="21"/>
    </w:rPr>
  </w:style>
  <w:style w:type="paragraph" w:styleId="Corpodetexto">
    <w:name w:val="Body Text"/>
    <w:basedOn w:val="Normal"/>
    <w:link w:val="CorpodetextoChar"/>
    <w:rsid w:val="00F779BB"/>
    <w:pPr>
      <w:overflowPunct w:val="0"/>
      <w:autoSpaceDE w:val="0"/>
      <w:autoSpaceDN w:val="0"/>
      <w:adjustRightInd w:val="0"/>
      <w:spacing w:after="120" w:line="240" w:lineRule="atLeast"/>
      <w:textAlignment w:val="baseline"/>
    </w:pPr>
    <w:rPr>
      <w:rFonts w:ascii="Arial" w:eastAsia="Times New Roman" w:hAnsi="Arial" w:cs="Times New Roman"/>
      <w:color w:val="0000FF"/>
      <w:sz w:val="20"/>
      <w:szCs w:val="20"/>
      <w:lang w:val="en-US"/>
    </w:rPr>
  </w:style>
  <w:style w:type="character" w:customStyle="1" w:styleId="CorpodetextoChar">
    <w:name w:val="Corpo de texto Char"/>
    <w:basedOn w:val="Fontepargpadro"/>
    <w:link w:val="Corpodetexto"/>
    <w:rsid w:val="00F779BB"/>
    <w:rPr>
      <w:rFonts w:ascii="Arial" w:eastAsia="Times New Roman" w:hAnsi="Arial" w:cs="Times New Roman"/>
      <w:color w:val="0000FF"/>
      <w:sz w:val="20"/>
      <w:szCs w:val="20"/>
      <w:lang w:val="en-US"/>
    </w:rPr>
  </w:style>
  <w:style w:type="paragraph" w:styleId="Cabealho">
    <w:name w:val="header"/>
    <w:basedOn w:val="Normal"/>
    <w:link w:val="CabealhoChar"/>
    <w:unhideWhenUsed/>
    <w:rsid w:val="00F779BB"/>
    <w:pPr>
      <w:tabs>
        <w:tab w:val="center" w:pos="4252"/>
        <w:tab w:val="right" w:pos="8504"/>
      </w:tabs>
      <w:spacing w:after="0" w:line="240" w:lineRule="auto"/>
    </w:pPr>
    <w:rPr>
      <w:rFonts w:ascii="Arial" w:hAnsi="Arial"/>
      <w:sz w:val="24"/>
    </w:rPr>
  </w:style>
  <w:style w:type="character" w:customStyle="1" w:styleId="CabealhoChar">
    <w:name w:val="Cabeçalho Char"/>
    <w:basedOn w:val="Fontepargpadro"/>
    <w:link w:val="Cabealho"/>
    <w:rsid w:val="00F779BB"/>
    <w:rPr>
      <w:rFonts w:ascii="Arial" w:hAnsi="Arial"/>
      <w:sz w:val="24"/>
    </w:rPr>
  </w:style>
  <w:style w:type="paragraph" w:styleId="Rodap">
    <w:name w:val="footer"/>
    <w:basedOn w:val="Normal"/>
    <w:link w:val="RodapChar"/>
    <w:uiPriority w:val="99"/>
    <w:unhideWhenUsed/>
    <w:rsid w:val="00F779BB"/>
    <w:pPr>
      <w:tabs>
        <w:tab w:val="center" w:pos="4252"/>
        <w:tab w:val="right" w:pos="8504"/>
      </w:tabs>
      <w:spacing w:after="0" w:line="240" w:lineRule="auto"/>
    </w:pPr>
    <w:rPr>
      <w:rFonts w:ascii="Arial" w:hAnsi="Arial"/>
      <w:sz w:val="24"/>
    </w:rPr>
  </w:style>
  <w:style w:type="character" w:customStyle="1" w:styleId="RodapChar">
    <w:name w:val="Rodapé Char"/>
    <w:basedOn w:val="Fontepargpadro"/>
    <w:link w:val="Rodap"/>
    <w:uiPriority w:val="99"/>
    <w:rsid w:val="00F779BB"/>
    <w:rPr>
      <w:rFonts w:ascii="Arial" w:hAnsi="Arial"/>
      <w:sz w:val="24"/>
    </w:rPr>
  </w:style>
  <w:style w:type="table" w:styleId="Tabelacomgrade">
    <w:name w:val="Table Grid"/>
    <w:basedOn w:val="Tabelanormal"/>
    <w:uiPriority w:val="39"/>
    <w:rsid w:val="00F779BB"/>
    <w:pPr>
      <w:spacing w:after="0" w:line="240" w:lineRule="auto"/>
    </w:pPr>
    <w:rPr>
      <w:rFonts w:ascii="Calibri" w:eastAsia="Calibri" w:hAnsi="Calibri"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bealhodoSumrio">
    <w:name w:val="TOC Heading"/>
    <w:basedOn w:val="Ttulo1"/>
    <w:next w:val="Normal"/>
    <w:uiPriority w:val="39"/>
    <w:unhideWhenUsed/>
    <w:qFormat/>
    <w:rsid w:val="00F779BB"/>
    <w:pPr>
      <w:outlineLvl w:val="9"/>
    </w:pPr>
    <w:rPr>
      <w:lang w:eastAsia="pt-BR"/>
    </w:rPr>
  </w:style>
  <w:style w:type="paragraph" w:customStyle="1" w:styleId="01-Corpo">
    <w:name w:val="01- Corpo"/>
    <w:basedOn w:val="Normal"/>
    <w:link w:val="01-CorpoChar"/>
    <w:rsid w:val="00F779BB"/>
    <w:pPr>
      <w:spacing w:before="200" w:after="200"/>
    </w:pPr>
    <w:rPr>
      <w:rFonts w:ascii="Arial" w:eastAsia="Times New Roman" w:hAnsi="Arial" w:cs="Arial"/>
      <w:b/>
      <w:color w:val="000000"/>
      <w:sz w:val="24"/>
      <w:szCs w:val="24"/>
    </w:rPr>
  </w:style>
  <w:style w:type="character" w:customStyle="1" w:styleId="01-CorpoChar">
    <w:name w:val="01- Corpo Char"/>
    <w:basedOn w:val="Fontepargpadro"/>
    <w:link w:val="01-Corpo"/>
    <w:rsid w:val="00F779BB"/>
    <w:rPr>
      <w:rFonts w:ascii="Arial" w:eastAsia="Times New Roman" w:hAnsi="Arial" w:cs="Arial"/>
      <w:b/>
      <w:color w:val="000000"/>
      <w:sz w:val="24"/>
      <w:szCs w:val="24"/>
    </w:rPr>
  </w:style>
  <w:style w:type="character" w:customStyle="1" w:styleId="01-Titulo1Char">
    <w:name w:val="01-Titulo1 Char"/>
    <w:basedOn w:val="PargrafodaListaChar"/>
    <w:link w:val="01-Titulo1"/>
    <w:rsid w:val="00F779BB"/>
    <w:rPr>
      <w:rFonts w:ascii="Arial" w:hAnsi="Arial" w:cs="Arial"/>
      <w:b/>
      <w:caps/>
      <w:sz w:val="24"/>
      <w:szCs w:val="24"/>
    </w:rPr>
  </w:style>
  <w:style w:type="paragraph" w:customStyle="1" w:styleId="04-obs">
    <w:name w:val="04-obs"/>
    <w:basedOn w:val="Normal"/>
    <w:link w:val="04-obsChar"/>
    <w:autoRedefine/>
    <w:qFormat/>
    <w:rsid w:val="00F779BB"/>
    <w:pPr>
      <w:spacing w:after="0" w:line="240" w:lineRule="auto"/>
    </w:pPr>
    <w:rPr>
      <w:rFonts w:ascii="Arial" w:hAnsi="Arial" w:cs="Arial"/>
      <w:i/>
      <w:color w:val="808080" w:themeColor="background1" w:themeShade="80"/>
      <w:sz w:val="20"/>
      <w:szCs w:val="20"/>
    </w:rPr>
  </w:style>
  <w:style w:type="paragraph" w:styleId="Sumrio1">
    <w:name w:val="toc 1"/>
    <w:basedOn w:val="Normal"/>
    <w:next w:val="Normal"/>
    <w:autoRedefine/>
    <w:uiPriority w:val="39"/>
    <w:unhideWhenUsed/>
    <w:rsid w:val="00F779BB"/>
    <w:pPr>
      <w:tabs>
        <w:tab w:val="left" w:pos="440"/>
        <w:tab w:val="right" w:leader="dot" w:pos="8494"/>
      </w:tabs>
      <w:spacing w:before="120" w:after="120"/>
    </w:pPr>
    <w:rPr>
      <w:rFonts w:ascii="Arial" w:hAnsi="Arial" w:cstheme="minorHAnsi"/>
      <w:b/>
      <w:bCs/>
      <w:caps/>
      <w:sz w:val="20"/>
      <w:szCs w:val="20"/>
    </w:rPr>
  </w:style>
  <w:style w:type="character" w:customStyle="1" w:styleId="04-obsChar">
    <w:name w:val="04-obs Char"/>
    <w:basedOn w:val="Fontepargpadro"/>
    <w:link w:val="04-obs"/>
    <w:rsid w:val="00F779BB"/>
    <w:rPr>
      <w:rFonts w:ascii="Arial" w:hAnsi="Arial" w:cs="Arial"/>
      <w:i/>
      <w:color w:val="808080" w:themeColor="background1" w:themeShade="80"/>
      <w:sz w:val="20"/>
      <w:szCs w:val="20"/>
    </w:rPr>
  </w:style>
  <w:style w:type="character" w:styleId="Hyperlink">
    <w:name w:val="Hyperlink"/>
    <w:basedOn w:val="Fontepargpadro"/>
    <w:uiPriority w:val="99"/>
    <w:unhideWhenUsed/>
    <w:rsid w:val="00F779BB"/>
    <w:rPr>
      <w:color w:val="0563C1" w:themeColor="hyperlink"/>
      <w:u w:val="single"/>
    </w:rPr>
  </w:style>
  <w:style w:type="paragraph" w:styleId="Sumrio2">
    <w:name w:val="toc 2"/>
    <w:basedOn w:val="Normal"/>
    <w:next w:val="Normal"/>
    <w:autoRedefine/>
    <w:uiPriority w:val="39"/>
    <w:unhideWhenUsed/>
    <w:rsid w:val="00F779BB"/>
    <w:pPr>
      <w:spacing w:after="0"/>
      <w:ind w:left="220"/>
    </w:pPr>
    <w:rPr>
      <w:rFonts w:ascii="Arial" w:hAnsi="Arial" w:cstheme="minorHAnsi"/>
      <w:smallCaps/>
      <w:sz w:val="20"/>
      <w:szCs w:val="20"/>
    </w:rPr>
  </w:style>
  <w:style w:type="paragraph" w:styleId="Sumrio3">
    <w:name w:val="toc 3"/>
    <w:basedOn w:val="Normal"/>
    <w:next w:val="Normal"/>
    <w:autoRedefine/>
    <w:uiPriority w:val="39"/>
    <w:unhideWhenUsed/>
    <w:rsid w:val="00F779BB"/>
    <w:pPr>
      <w:spacing w:after="0"/>
      <w:ind w:left="440"/>
    </w:pPr>
    <w:rPr>
      <w:rFonts w:ascii="Arial" w:hAnsi="Arial" w:cstheme="minorHAnsi"/>
      <w:i/>
      <w:iCs/>
      <w:sz w:val="20"/>
      <w:szCs w:val="20"/>
    </w:rPr>
  </w:style>
  <w:style w:type="paragraph" w:customStyle="1" w:styleId="03-titulo">
    <w:name w:val="03-titulo"/>
    <w:basedOn w:val="02-Titulo2"/>
    <w:next w:val="00-Corpo"/>
    <w:link w:val="03-tituloChar"/>
    <w:rsid w:val="00F779BB"/>
    <w:pPr>
      <w:numPr>
        <w:numId w:val="33"/>
      </w:numPr>
    </w:pPr>
    <w:rPr>
      <w:caps w:val="0"/>
    </w:rPr>
  </w:style>
  <w:style w:type="paragraph" w:styleId="Sumrio4">
    <w:name w:val="toc 4"/>
    <w:basedOn w:val="Normal"/>
    <w:next w:val="Normal"/>
    <w:autoRedefine/>
    <w:uiPriority w:val="39"/>
    <w:unhideWhenUsed/>
    <w:rsid w:val="00F779BB"/>
    <w:pPr>
      <w:spacing w:after="0"/>
      <w:ind w:left="660"/>
    </w:pPr>
    <w:rPr>
      <w:rFonts w:ascii="Arial" w:hAnsi="Arial" w:cstheme="minorHAnsi"/>
      <w:sz w:val="18"/>
      <w:szCs w:val="18"/>
    </w:rPr>
  </w:style>
  <w:style w:type="character" w:customStyle="1" w:styleId="03-tituloChar">
    <w:name w:val="03-titulo Char"/>
    <w:basedOn w:val="02-Titulo2Char"/>
    <w:link w:val="03-titulo"/>
    <w:rsid w:val="00F779BB"/>
    <w:rPr>
      <w:rFonts w:ascii="Arial" w:hAnsi="Arial" w:cs="Arial"/>
      <w:b/>
      <w:caps w:val="0"/>
      <w:sz w:val="24"/>
      <w:szCs w:val="24"/>
    </w:rPr>
  </w:style>
  <w:style w:type="paragraph" w:styleId="Sumrio5">
    <w:name w:val="toc 5"/>
    <w:basedOn w:val="Normal"/>
    <w:next w:val="Normal"/>
    <w:autoRedefine/>
    <w:uiPriority w:val="39"/>
    <w:unhideWhenUsed/>
    <w:rsid w:val="00F779BB"/>
    <w:pPr>
      <w:spacing w:after="0"/>
      <w:ind w:left="880"/>
    </w:pPr>
    <w:rPr>
      <w:rFonts w:ascii="Arial" w:hAnsi="Arial" w:cstheme="minorHAnsi"/>
      <w:sz w:val="18"/>
      <w:szCs w:val="18"/>
    </w:rPr>
  </w:style>
  <w:style w:type="paragraph" w:styleId="Sumrio6">
    <w:name w:val="toc 6"/>
    <w:basedOn w:val="Normal"/>
    <w:next w:val="Normal"/>
    <w:autoRedefine/>
    <w:uiPriority w:val="39"/>
    <w:unhideWhenUsed/>
    <w:rsid w:val="00F779BB"/>
    <w:pPr>
      <w:spacing w:after="0"/>
      <w:ind w:left="1100"/>
    </w:pPr>
    <w:rPr>
      <w:rFonts w:ascii="Arial" w:hAnsi="Arial" w:cstheme="minorHAnsi"/>
      <w:sz w:val="18"/>
      <w:szCs w:val="18"/>
    </w:rPr>
  </w:style>
  <w:style w:type="paragraph" w:styleId="Sumrio7">
    <w:name w:val="toc 7"/>
    <w:basedOn w:val="Normal"/>
    <w:next w:val="Normal"/>
    <w:autoRedefine/>
    <w:uiPriority w:val="39"/>
    <w:unhideWhenUsed/>
    <w:rsid w:val="00F779BB"/>
    <w:pPr>
      <w:spacing w:after="0"/>
      <w:ind w:left="1320"/>
    </w:pPr>
    <w:rPr>
      <w:rFonts w:ascii="Arial" w:hAnsi="Arial" w:cstheme="minorHAnsi"/>
      <w:sz w:val="18"/>
      <w:szCs w:val="18"/>
    </w:rPr>
  </w:style>
  <w:style w:type="paragraph" w:styleId="Sumrio8">
    <w:name w:val="toc 8"/>
    <w:basedOn w:val="Normal"/>
    <w:next w:val="Normal"/>
    <w:autoRedefine/>
    <w:uiPriority w:val="39"/>
    <w:unhideWhenUsed/>
    <w:rsid w:val="00F779BB"/>
    <w:pPr>
      <w:spacing w:after="0"/>
      <w:ind w:left="1540"/>
    </w:pPr>
    <w:rPr>
      <w:rFonts w:ascii="Arial" w:hAnsi="Arial" w:cstheme="minorHAnsi"/>
      <w:sz w:val="18"/>
      <w:szCs w:val="18"/>
    </w:rPr>
  </w:style>
  <w:style w:type="paragraph" w:styleId="Sumrio9">
    <w:name w:val="toc 9"/>
    <w:basedOn w:val="Normal"/>
    <w:next w:val="Normal"/>
    <w:autoRedefine/>
    <w:uiPriority w:val="39"/>
    <w:unhideWhenUsed/>
    <w:rsid w:val="00F779BB"/>
    <w:pPr>
      <w:spacing w:after="0"/>
      <w:ind w:left="1760"/>
    </w:pPr>
    <w:rPr>
      <w:rFonts w:ascii="Arial" w:hAnsi="Arial" w:cstheme="minorHAnsi"/>
      <w:sz w:val="18"/>
      <w:szCs w:val="18"/>
    </w:rPr>
  </w:style>
  <w:style w:type="paragraph" w:styleId="Textodebalo">
    <w:name w:val="Balloon Text"/>
    <w:basedOn w:val="Normal"/>
    <w:link w:val="TextodebaloChar"/>
    <w:uiPriority w:val="99"/>
    <w:semiHidden/>
    <w:unhideWhenUsed/>
    <w:rsid w:val="00F779B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79BB"/>
    <w:rPr>
      <w:rFonts w:ascii="Segoe UI" w:hAnsi="Segoe UI" w:cs="Segoe UI"/>
      <w:sz w:val="18"/>
      <w:szCs w:val="18"/>
    </w:rPr>
  </w:style>
  <w:style w:type="character" w:styleId="RefernciaSutil">
    <w:name w:val="Subtle Reference"/>
    <w:basedOn w:val="Fontepargpadro"/>
    <w:uiPriority w:val="31"/>
    <w:qFormat/>
    <w:rsid w:val="00F779BB"/>
    <w:rPr>
      <w:rFonts w:ascii="Arial" w:hAnsi="Arial"/>
      <w:caps w:val="0"/>
      <w:smallCaps/>
      <w:color w:val="auto"/>
      <w:sz w:val="24"/>
    </w:rPr>
  </w:style>
  <w:style w:type="character" w:styleId="Refdenotaderodap">
    <w:name w:val="footnote reference"/>
    <w:basedOn w:val="Fontepargpadro"/>
    <w:uiPriority w:val="99"/>
    <w:semiHidden/>
    <w:unhideWhenUsed/>
    <w:rsid w:val="00F779BB"/>
    <w:rPr>
      <w:vertAlign w:val="superscript"/>
    </w:rPr>
  </w:style>
  <w:style w:type="character" w:customStyle="1" w:styleId="MenoPendente1">
    <w:name w:val="Menção Pendente1"/>
    <w:basedOn w:val="Fontepargpadro"/>
    <w:uiPriority w:val="99"/>
    <w:semiHidden/>
    <w:unhideWhenUsed/>
    <w:rsid w:val="00F779BB"/>
    <w:rPr>
      <w:color w:val="605E5C"/>
      <w:shd w:val="clear" w:color="auto" w:fill="E1DFDD"/>
    </w:rPr>
  </w:style>
  <w:style w:type="character" w:styleId="Refdecomentrio">
    <w:name w:val="annotation reference"/>
    <w:basedOn w:val="Fontepargpadro"/>
    <w:uiPriority w:val="99"/>
    <w:semiHidden/>
    <w:unhideWhenUsed/>
    <w:rsid w:val="00F779BB"/>
    <w:rPr>
      <w:sz w:val="16"/>
      <w:szCs w:val="16"/>
    </w:rPr>
  </w:style>
  <w:style w:type="paragraph" w:styleId="Textodecomentrio">
    <w:name w:val="annotation text"/>
    <w:basedOn w:val="Normal"/>
    <w:link w:val="TextodecomentrioChar"/>
    <w:uiPriority w:val="99"/>
    <w:semiHidden/>
    <w:unhideWhenUsed/>
    <w:rsid w:val="00F779BB"/>
    <w:pPr>
      <w:spacing w:line="240" w:lineRule="auto"/>
    </w:pPr>
    <w:rPr>
      <w:rFonts w:ascii="Arial" w:hAnsi="Arial"/>
      <w:sz w:val="20"/>
      <w:szCs w:val="20"/>
    </w:rPr>
  </w:style>
  <w:style w:type="character" w:customStyle="1" w:styleId="TextodecomentrioChar">
    <w:name w:val="Texto de comentário Char"/>
    <w:basedOn w:val="Fontepargpadro"/>
    <w:link w:val="Textodecomentrio"/>
    <w:uiPriority w:val="99"/>
    <w:semiHidden/>
    <w:rsid w:val="00F779BB"/>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F779BB"/>
    <w:rPr>
      <w:b/>
      <w:bCs/>
    </w:rPr>
  </w:style>
  <w:style w:type="character" w:customStyle="1" w:styleId="AssuntodocomentrioChar">
    <w:name w:val="Assunto do comentário Char"/>
    <w:basedOn w:val="TextodecomentrioChar"/>
    <w:link w:val="Assuntodocomentrio"/>
    <w:uiPriority w:val="99"/>
    <w:semiHidden/>
    <w:rsid w:val="00F779BB"/>
    <w:rPr>
      <w:rFonts w:ascii="Arial" w:hAnsi="Arial"/>
      <w:b/>
      <w:bCs/>
      <w:sz w:val="20"/>
      <w:szCs w:val="20"/>
    </w:rPr>
  </w:style>
  <w:style w:type="character" w:customStyle="1" w:styleId="normaltextrun">
    <w:name w:val="normaltextrun"/>
    <w:basedOn w:val="Fontepargpadro"/>
    <w:rsid w:val="00F779BB"/>
  </w:style>
  <w:style w:type="character" w:styleId="TextodoEspaoReservado">
    <w:name w:val="Placeholder Text"/>
    <w:basedOn w:val="Fontepargpadro"/>
    <w:uiPriority w:val="99"/>
    <w:rsid w:val="00F779BB"/>
    <w:rPr>
      <w:color w:val="808080"/>
    </w:rPr>
  </w:style>
  <w:style w:type="paragraph" w:styleId="SemEspaamento">
    <w:name w:val="No Spacing"/>
    <w:uiPriority w:val="1"/>
    <w:qFormat/>
    <w:rsid w:val="00F779BB"/>
    <w:pPr>
      <w:spacing w:after="0" w:line="240" w:lineRule="auto"/>
      <w:jc w:val="both"/>
    </w:pPr>
    <w:rPr>
      <w:rFonts w:ascii="Arial" w:hAnsi="Arial"/>
      <w:sz w:val="24"/>
    </w:rPr>
  </w:style>
  <w:style w:type="paragraph" w:styleId="ndicedeilustraes">
    <w:name w:val="table of figures"/>
    <w:basedOn w:val="Normal"/>
    <w:next w:val="Normal"/>
    <w:uiPriority w:val="99"/>
    <w:unhideWhenUsed/>
    <w:rsid w:val="00F779BB"/>
    <w:pPr>
      <w:spacing w:after="0"/>
    </w:pPr>
    <w:rPr>
      <w:rFonts w:ascii="Arial" w:hAnsi="Arial"/>
      <w:sz w:val="24"/>
    </w:rPr>
  </w:style>
  <w:style w:type="paragraph" w:customStyle="1" w:styleId="OrgFixedWidthBlock">
    <w:name w:val="OrgFixedWidthBlock"/>
    <w:basedOn w:val="Normal"/>
    <w:rsid w:val="00F779BB"/>
    <w:pPr>
      <w:widowControl w:val="0"/>
      <w:pBdr>
        <w:top w:val="single" w:sz="2" w:space="1" w:color="000000"/>
        <w:left w:val="single" w:sz="2" w:space="1" w:color="000000"/>
        <w:bottom w:val="single" w:sz="2" w:space="1" w:color="000000"/>
        <w:right w:val="single" w:sz="2" w:space="1" w:color="000000"/>
      </w:pBdr>
      <w:shd w:val="clear" w:color="auto" w:fill="C0C0C0"/>
      <w:suppressAutoHyphens/>
      <w:autoSpaceDN w:val="0"/>
      <w:spacing w:after="0" w:line="240" w:lineRule="auto"/>
      <w:textAlignment w:val="baseline"/>
    </w:pPr>
    <w:rPr>
      <w:rFonts w:ascii="Courier New" w:eastAsia="NSimSun" w:hAnsi="Courier New" w:cs="Courier New"/>
      <w:kern w:val="3"/>
      <w:sz w:val="20"/>
      <w:szCs w:val="20"/>
      <w:lang w:val="en-GB" w:eastAsia="zh-CN" w:bidi="hi-IN"/>
    </w:rPr>
  </w:style>
  <w:style w:type="paragraph" w:customStyle="1" w:styleId="OrgFixedWidthBlockLastLine">
    <w:name w:val="OrgFixedWidthBlockLastLine"/>
    <w:basedOn w:val="OrgFixedWidthBlock"/>
    <w:rsid w:val="00F779BB"/>
    <w:pPr>
      <w:spacing w:after="119"/>
    </w:pPr>
  </w:style>
  <w:style w:type="paragraph" w:customStyle="1" w:styleId="LegTab">
    <w:name w:val="LegTab"/>
    <w:basedOn w:val="00-Corpo"/>
    <w:qFormat/>
    <w:rsid w:val="00F779BB"/>
    <w:pPr>
      <w:keepNext/>
      <w:keepLines/>
      <w:spacing w:after="120" w:line="240" w:lineRule="auto"/>
      <w:ind w:firstLine="0"/>
      <w:jc w:val="center"/>
    </w:pPr>
    <w:rPr>
      <w:rFonts w:cs="Calibri"/>
      <w:noProof/>
      <w:sz w:val="22"/>
      <w:lang w:eastAsia="pt-BR"/>
    </w:rPr>
  </w:style>
  <w:style w:type="table" w:customStyle="1" w:styleId="TableGrid0">
    <w:name w:val="Table Grid0"/>
    <w:rsid w:val="00F779BB"/>
    <w:pPr>
      <w:spacing w:after="0" w:line="240" w:lineRule="auto"/>
    </w:pPr>
    <w:rPr>
      <w:rFonts w:eastAsiaTheme="minorEastAsia"/>
      <w:lang w:eastAsia="pt-BR"/>
    </w:rPr>
    <w:tblPr>
      <w:tblCellMar>
        <w:top w:w="0" w:type="dxa"/>
        <w:left w:w="0" w:type="dxa"/>
        <w:bottom w:w="0" w:type="dxa"/>
        <w:right w:w="0" w:type="dxa"/>
      </w:tblCellMar>
    </w:tblPr>
  </w:style>
  <w:style w:type="paragraph" w:styleId="Citao">
    <w:name w:val="Quote"/>
    <w:aliases w:val="Citação de fonte"/>
    <w:basedOn w:val="Normal"/>
    <w:next w:val="Normal"/>
    <w:link w:val="CitaoChar"/>
    <w:uiPriority w:val="29"/>
    <w:qFormat/>
    <w:rsid w:val="00F779BB"/>
    <w:pPr>
      <w:spacing w:before="200" w:line="276" w:lineRule="auto"/>
      <w:ind w:left="864" w:right="864"/>
      <w:jc w:val="center"/>
    </w:pPr>
    <w:rPr>
      <w:i/>
      <w:iCs/>
      <w:color w:val="404040" w:themeColor="text1" w:themeTint="BF"/>
      <w:sz w:val="20"/>
    </w:rPr>
  </w:style>
  <w:style w:type="character" w:customStyle="1" w:styleId="CitaoChar">
    <w:name w:val="Citação Char"/>
    <w:aliases w:val="Citação de fonte Char"/>
    <w:basedOn w:val="Fontepargpadro"/>
    <w:link w:val="Citao"/>
    <w:uiPriority w:val="29"/>
    <w:rsid w:val="00F779BB"/>
    <w:rPr>
      <w:i/>
      <w:iCs/>
      <w:color w:val="404040" w:themeColor="text1" w:themeTint="BF"/>
      <w:sz w:val="20"/>
    </w:rPr>
  </w:style>
  <w:style w:type="paragraph" w:customStyle="1" w:styleId="Legendas-Tabelas">
    <w:name w:val="Legendas - Tabelas"/>
    <w:basedOn w:val="Legenda"/>
    <w:next w:val="Normal"/>
    <w:qFormat/>
    <w:rsid w:val="00F779BB"/>
    <w:rPr>
      <w:rFonts w:asciiTheme="minorHAnsi" w:hAnsiTheme="minorHAnsi"/>
      <w:i/>
      <w:color w:val="0A0A0A"/>
      <w:sz w:val="20"/>
    </w:rPr>
  </w:style>
  <w:style w:type="character" w:styleId="nfaseSutil">
    <w:name w:val="Subtle Emphasis"/>
    <w:aliases w:val="Legendas - Imagens"/>
    <w:basedOn w:val="Fontepargpadro"/>
    <w:uiPriority w:val="19"/>
    <w:qFormat/>
    <w:rsid w:val="00F779BB"/>
    <w:rPr>
      <w:i/>
      <w:iCs/>
      <w:color w:val="404040" w:themeColor="text1" w:themeTint="BF"/>
    </w:rPr>
  </w:style>
  <w:style w:type="character" w:styleId="nfase">
    <w:name w:val="Emphasis"/>
    <w:basedOn w:val="Fontepargpadro"/>
    <w:uiPriority w:val="20"/>
    <w:qFormat/>
    <w:rsid w:val="00F779BB"/>
    <w:rPr>
      <w:i/>
      <w:iCs/>
    </w:rPr>
  </w:style>
  <w:style w:type="character" w:styleId="Forte">
    <w:name w:val="Strong"/>
    <w:basedOn w:val="Fontepargpadro"/>
    <w:uiPriority w:val="22"/>
    <w:qFormat/>
    <w:rsid w:val="00F779BB"/>
    <w:rPr>
      <w:rFonts w:ascii="Arial" w:hAnsi="Arial"/>
      <w:b/>
      <w:bCs/>
      <w:sz w:val="24"/>
    </w:rPr>
  </w:style>
  <w:style w:type="paragraph" w:styleId="Reviso">
    <w:name w:val="Revision"/>
    <w:hidden/>
    <w:uiPriority w:val="99"/>
    <w:semiHidden/>
    <w:rsid w:val="00F779BB"/>
    <w:pPr>
      <w:spacing w:after="0" w:line="240" w:lineRule="auto"/>
    </w:pPr>
    <w:rPr>
      <w:rFonts w:ascii="Arial" w:hAnsi="Arial"/>
      <w:sz w:val="24"/>
    </w:rPr>
  </w:style>
  <w:style w:type="character" w:customStyle="1" w:styleId="MenoPendente10">
    <w:name w:val="Menção Pendente10"/>
    <w:basedOn w:val="Fontepargpadro"/>
    <w:uiPriority w:val="99"/>
    <w:semiHidden/>
    <w:unhideWhenUsed/>
    <w:rsid w:val="00F779BB"/>
    <w:rPr>
      <w:color w:val="605E5C"/>
      <w:shd w:val="clear" w:color="auto" w:fill="E1DFDD"/>
    </w:rPr>
  </w:style>
  <w:style w:type="character" w:customStyle="1" w:styleId="MenoPendente100">
    <w:name w:val="Menção Pendente100"/>
    <w:basedOn w:val="Fontepargpadro"/>
    <w:uiPriority w:val="99"/>
    <w:semiHidden/>
    <w:unhideWhenUsed/>
    <w:rsid w:val="00F779BB"/>
    <w:rPr>
      <w:color w:val="605E5C"/>
      <w:shd w:val="clear" w:color="auto" w:fill="E1DFDD"/>
    </w:rPr>
  </w:style>
  <w:style w:type="paragraph" w:customStyle="1" w:styleId="Corpo">
    <w:name w:val="Corpo"/>
    <w:link w:val="CorpoChar"/>
    <w:qFormat/>
    <w:rsid w:val="00F779BB"/>
    <w:pPr>
      <w:spacing w:after="0" w:line="360" w:lineRule="auto"/>
      <w:ind w:firstLine="709"/>
      <w:contextualSpacing/>
      <w:jc w:val="both"/>
    </w:pPr>
    <w:rPr>
      <w:rFonts w:ascii="Arial" w:eastAsia="Calibri" w:hAnsi="Arial" w:cs="Arial"/>
      <w:color w:val="000000" w:themeColor="text1"/>
      <w:sz w:val="24"/>
      <w:szCs w:val="24"/>
      <w:lang w:eastAsia="pt-BR"/>
    </w:rPr>
  </w:style>
  <w:style w:type="character" w:customStyle="1" w:styleId="CorpoChar">
    <w:name w:val="Corpo Char"/>
    <w:basedOn w:val="Fontepargpadro"/>
    <w:link w:val="Corpo"/>
    <w:rsid w:val="00F779BB"/>
    <w:rPr>
      <w:rFonts w:ascii="Arial" w:eastAsia="Calibri" w:hAnsi="Arial" w:cs="Arial"/>
      <w:color w:val="000000" w:themeColor="text1"/>
      <w:sz w:val="24"/>
      <w:szCs w:val="24"/>
      <w:lang w:eastAsia="pt-BR"/>
    </w:rPr>
  </w:style>
  <w:style w:type="character" w:customStyle="1" w:styleId="MenoPendente1000">
    <w:name w:val="Menção Pendente1000"/>
    <w:basedOn w:val="Fontepargpadro"/>
    <w:uiPriority w:val="99"/>
    <w:semiHidden/>
    <w:unhideWhenUsed/>
    <w:rsid w:val="00F779BB"/>
    <w:rPr>
      <w:color w:val="605E5C"/>
      <w:shd w:val="clear" w:color="auto" w:fill="E1DFDD"/>
    </w:rPr>
  </w:style>
  <w:style w:type="character" w:customStyle="1" w:styleId="vctablecontent">
    <w:name w:val="vc_table_content"/>
    <w:basedOn w:val="Fontepargpadro"/>
    <w:rsid w:val="00F779BB"/>
  </w:style>
  <w:style w:type="character" w:customStyle="1" w:styleId="MenoPendente2">
    <w:name w:val="Menção Pendente2"/>
    <w:basedOn w:val="Fontepargpadro"/>
    <w:uiPriority w:val="99"/>
    <w:semiHidden/>
    <w:unhideWhenUsed/>
    <w:rsid w:val="00F779BB"/>
    <w:rPr>
      <w:color w:val="605E5C"/>
      <w:shd w:val="clear" w:color="auto" w:fill="E1DFDD"/>
    </w:rPr>
  </w:style>
  <w:style w:type="character" w:customStyle="1" w:styleId="MenoPendente10000">
    <w:name w:val="Menção Pendente10000"/>
    <w:basedOn w:val="Fontepargpadro"/>
    <w:uiPriority w:val="99"/>
    <w:semiHidden/>
    <w:unhideWhenUsed/>
    <w:rsid w:val="00F779BB"/>
    <w:rPr>
      <w:color w:val="605E5C"/>
      <w:shd w:val="clear" w:color="auto" w:fill="E1DFDD"/>
    </w:rPr>
  </w:style>
  <w:style w:type="character" w:customStyle="1" w:styleId="MenoPendente100000">
    <w:name w:val="Menção Pendente100000"/>
    <w:basedOn w:val="Fontepargpadro"/>
    <w:uiPriority w:val="99"/>
    <w:semiHidden/>
    <w:unhideWhenUsed/>
    <w:rsid w:val="00F779BB"/>
    <w:rPr>
      <w:color w:val="605E5C"/>
      <w:shd w:val="clear" w:color="auto" w:fill="E1DFDD"/>
    </w:rPr>
  </w:style>
  <w:style w:type="character" w:customStyle="1" w:styleId="MenoPendente1000000">
    <w:name w:val="Menção Pendente1000000"/>
    <w:basedOn w:val="Fontepargpadro"/>
    <w:uiPriority w:val="99"/>
    <w:semiHidden/>
    <w:unhideWhenUsed/>
    <w:rsid w:val="00F779BB"/>
    <w:rPr>
      <w:color w:val="605E5C"/>
      <w:shd w:val="clear" w:color="auto" w:fill="E1DFDD"/>
    </w:rPr>
  </w:style>
  <w:style w:type="character" w:customStyle="1" w:styleId="MenoPendente10000000">
    <w:name w:val="Menção Pendente10000000"/>
    <w:basedOn w:val="Fontepargpadro"/>
    <w:uiPriority w:val="99"/>
    <w:semiHidden/>
    <w:unhideWhenUsed/>
    <w:rsid w:val="00F779BB"/>
    <w:rPr>
      <w:color w:val="605E5C"/>
      <w:shd w:val="clear" w:color="auto" w:fill="E1DFDD"/>
    </w:rPr>
  </w:style>
  <w:style w:type="table" w:customStyle="1" w:styleId="GridTable5Dark-Accent51">
    <w:name w:val="Grid Table 5 Dark - Accent 51"/>
    <w:basedOn w:val="Tabelanormal"/>
    <w:uiPriority w:val="50"/>
    <w:rsid w:val="00F779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4-Accent51">
    <w:name w:val="Grid Table 4 - Accent 51"/>
    <w:basedOn w:val="Tabelanormal"/>
    <w:uiPriority w:val="49"/>
    <w:rsid w:val="00F779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Accent11">
    <w:name w:val="Grid Table 5 Dark - Accent 11"/>
    <w:basedOn w:val="Tabelanormal"/>
    <w:uiPriority w:val="50"/>
    <w:rsid w:val="00F779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TableContents">
    <w:name w:val="Table Contents"/>
    <w:basedOn w:val="Normal"/>
    <w:qFormat/>
    <w:rsid w:val="00F779BB"/>
    <w:pPr>
      <w:widowControl w:val="0"/>
      <w:suppressLineNumbers/>
      <w:suppressAutoHyphens/>
      <w:overflowPunct w:val="0"/>
      <w:spacing w:after="0" w:line="240" w:lineRule="auto"/>
    </w:pPr>
    <w:rPr>
      <w:rFonts w:ascii="Liberation Serif" w:eastAsia="Noto Serif CJK SC" w:hAnsi="Liberation Serif" w:cs="FreeSans"/>
      <w:kern w:val="2"/>
      <w:sz w:val="24"/>
      <w:szCs w:val="24"/>
      <w:lang w:eastAsia="zh-CN" w:bidi="hi-IN"/>
    </w:rPr>
  </w:style>
  <w:style w:type="character" w:customStyle="1" w:styleId="MenoPendente3">
    <w:name w:val="Menção Pendente3"/>
    <w:basedOn w:val="Fontepargpadro"/>
    <w:uiPriority w:val="99"/>
    <w:semiHidden/>
    <w:unhideWhenUsed/>
    <w:rsid w:val="00F779BB"/>
    <w:rPr>
      <w:color w:val="605E5C"/>
      <w:shd w:val="clear" w:color="auto" w:fill="E1DFDD"/>
    </w:rPr>
  </w:style>
  <w:style w:type="character" w:styleId="MenoPendente">
    <w:name w:val="Unresolved Mention"/>
    <w:basedOn w:val="Fontepargpadro"/>
    <w:uiPriority w:val="99"/>
    <w:semiHidden/>
    <w:unhideWhenUsed/>
    <w:rsid w:val="00F77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2419</Words>
  <Characters>13064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Jose Mannala</dc:creator>
  <cp:keywords/>
  <dc:description/>
  <cp:lastModifiedBy>Marcos Jose Mannala</cp:lastModifiedBy>
  <cp:revision>3</cp:revision>
  <dcterms:created xsi:type="dcterms:W3CDTF">2021-11-26T00:48:00Z</dcterms:created>
  <dcterms:modified xsi:type="dcterms:W3CDTF">2021-11-26T00:52:00Z</dcterms:modified>
</cp:coreProperties>
</file>